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E69DD" w14:textId="77777777" w:rsidR="002679D1" w:rsidRPr="00203C7F" w:rsidRDefault="005F732C" w:rsidP="00F15632">
      <w:pPr>
        <w:jc w:val="center"/>
        <w:rPr>
          <w:lang w:val="es-419"/>
        </w:rPr>
      </w:pPr>
      <w:r w:rsidRPr="00203C7F">
        <w:rPr>
          <w:lang w:val="es-419"/>
        </w:rPr>
        <w:t>OPTIROYA</w:t>
      </w:r>
    </w:p>
    <w:p w14:paraId="521014CE" w14:textId="77777777" w:rsidR="00F15632" w:rsidRDefault="002679D1" w:rsidP="002679D1">
      <w:pPr>
        <w:jc w:val="both"/>
        <w:rPr>
          <w:lang w:val="es-419"/>
        </w:rPr>
      </w:pPr>
      <w:r w:rsidRPr="002679D1">
        <w:rPr>
          <w:lang w:val="es-419"/>
        </w:rPr>
        <w:t>En lo que sigue, está</w:t>
      </w:r>
      <w:r>
        <w:rPr>
          <w:lang w:val="es-419"/>
        </w:rPr>
        <w:t>n las mejoras que se necesitaría para tener una herr</w:t>
      </w:r>
      <w:r w:rsidR="00F15632">
        <w:rPr>
          <w:lang w:val="es-419"/>
        </w:rPr>
        <w:t xml:space="preserve">amienta flexible, </w:t>
      </w:r>
      <w:r>
        <w:rPr>
          <w:lang w:val="es-419"/>
        </w:rPr>
        <w:t>ergonómica.</w:t>
      </w:r>
      <w:r w:rsidR="00F15632">
        <w:rPr>
          <w:lang w:val="es-419"/>
        </w:rPr>
        <w:t xml:space="preserve"> Y potente.</w:t>
      </w:r>
    </w:p>
    <w:p w14:paraId="4DFB14A7" w14:textId="77777777" w:rsidR="00F15632" w:rsidRDefault="00F15632" w:rsidP="002679D1">
      <w:pPr>
        <w:jc w:val="both"/>
        <w:rPr>
          <w:lang w:val="es-419"/>
        </w:rPr>
      </w:pPr>
      <w:r>
        <w:rPr>
          <w:lang w:val="es-419"/>
        </w:rPr>
        <w:t xml:space="preserve">Hay </w:t>
      </w:r>
      <w:r w:rsidR="00CC73B7">
        <w:rPr>
          <w:lang w:val="es-419"/>
        </w:rPr>
        <w:t xml:space="preserve">varias </w:t>
      </w:r>
      <w:r>
        <w:rPr>
          <w:lang w:val="es-419"/>
        </w:rPr>
        <w:t>posibilidades de simplificación, que evidentemente reducen también la potencia de la herramienta:</w:t>
      </w:r>
      <w:r w:rsidR="002679D1">
        <w:rPr>
          <w:lang w:val="es-419"/>
        </w:rPr>
        <w:t xml:space="preserve"> </w:t>
      </w:r>
    </w:p>
    <w:p w14:paraId="34542123" w14:textId="358B928E" w:rsidR="00F15632" w:rsidRDefault="002679D1" w:rsidP="00C84301">
      <w:pPr>
        <w:pStyle w:val="Paragraphedeliste"/>
        <w:numPr>
          <w:ilvl w:val="0"/>
          <w:numId w:val="6"/>
        </w:numPr>
        <w:jc w:val="both"/>
        <w:rPr>
          <w:lang w:val="es-419"/>
        </w:rPr>
      </w:pPr>
      <w:r w:rsidRPr="00F15632">
        <w:rPr>
          <w:lang w:val="es-419"/>
        </w:rPr>
        <w:t>Pod</w:t>
      </w:r>
      <w:r w:rsidR="00F15632">
        <w:rPr>
          <w:lang w:val="es-419"/>
        </w:rPr>
        <w:t>ríamos simplific</w:t>
      </w:r>
      <w:r w:rsidRPr="00F15632">
        <w:rPr>
          <w:lang w:val="es-419"/>
        </w:rPr>
        <w:t>ar lo</w:t>
      </w:r>
      <w:r w:rsidR="00F15632" w:rsidRPr="00F15632">
        <w:rPr>
          <w:lang w:val="es-419"/>
        </w:rPr>
        <w:t xml:space="preserve"> </w:t>
      </w:r>
      <w:r w:rsidRPr="00F15632">
        <w:rPr>
          <w:lang w:val="es-419"/>
        </w:rPr>
        <w:t>s</w:t>
      </w:r>
      <w:r w:rsidR="00F15632" w:rsidRPr="00F15632">
        <w:rPr>
          <w:lang w:val="es-419"/>
        </w:rPr>
        <w:t>eñalado en los</w:t>
      </w:r>
      <w:r w:rsidRPr="00F15632">
        <w:rPr>
          <w:lang w:val="es-419"/>
        </w:rPr>
        <w:t xml:space="preserve"> puntos 1 y 2, y definir que por defecto las variables que se van a usar para categorizar son “altura” y “tipo de variedad”.</w:t>
      </w:r>
      <w:r w:rsidR="00F439FA" w:rsidRPr="00F15632">
        <w:rPr>
          <w:lang w:val="es-419"/>
        </w:rPr>
        <w:t xml:space="preserve"> </w:t>
      </w:r>
      <w:r w:rsidR="009839BC">
        <w:rPr>
          <w:lang w:val="es-419"/>
        </w:rPr>
        <w:t xml:space="preserve">Los límites de las categorías, para la altura, y las modalidades, para la variedad también estarían predefinidas. </w:t>
      </w:r>
      <w:r w:rsidR="00F439FA" w:rsidRPr="00F15632">
        <w:rPr>
          <w:lang w:val="es-419"/>
        </w:rPr>
        <w:t>Eventualmente, cada país podría definir qué vari</w:t>
      </w:r>
      <w:r w:rsidR="00F15632" w:rsidRPr="00F15632">
        <w:rPr>
          <w:lang w:val="es-419"/>
        </w:rPr>
        <w:t>ables quiere tener por defecto para categorizar, verificando previamente que sí explican la</w:t>
      </w:r>
      <w:r w:rsidR="00545B43">
        <w:rPr>
          <w:lang w:val="es-419"/>
        </w:rPr>
        <w:t xml:space="preserve"> incidencia de</w:t>
      </w:r>
      <w:r w:rsidR="00F15632" w:rsidRPr="00F15632">
        <w:rPr>
          <w:lang w:val="es-419"/>
        </w:rPr>
        <w:t xml:space="preserve"> roya. La variable “región” podría ser útil en algunos países.</w:t>
      </w:r>
      <w:r w:rsidR="00F439FA" w:rsidRPr="00F15632">
        <w:rPr>
          <w:lang w:val="es-419"/>
        </w:rPr>
        <w:t xml:space="preserve"> </w:t>
      </w:r>
    </w:p>
    <w:p w14:paraId="1A8806B8" w14:textId="77777777" w:rsidR="002679D1" w:rsidRDefault="00F15632" w:rsidP="002679D1">
      <w:pPr>
        <w:pStyle w:val="Paragraphedeliste"/>
        <w:numPr>
          <w:ilvl w:val="0"/>
          <w:numId w:val="6"/>
        </w:numPr>
        <w:jc w:val="both"/>
        <w:rPr>
          <w:lang w:val="es-419"/>
        </w:rPr>
      </w:pPr>
      <w:r w:rsidRPr="00F15632">
        <w:rPr>
          <w:lang w:val="es-419"/>
        </w:rPr>
        <w:t>En el p</w:t>
      </w:r>
      <w:r w:rsidR="00020947">
        <w:rPr>
          <w:lang w:val="es-419"/>
        </w:rPr>
        <w:t>unto 3, los cambios son menores, pero necesarios.</w:t>
      </w:r>
    </w:p>
    <w:p w14:paraId="6F7693DD" w14:textId="77777777" w:rsidR="00F15632" w:rsidRDefault="00020947" w:rsidP="00993511">
      <w:pPr>
        <w:pStyle w:val="Paragraphedeliste"/>
        <w:numPr>
          <w:ilvl w:val="0"/>
          <w:numId w:val="6"/>
        </w:numPr>
        <w:jc w:val="both"/>
        <w:rPr>
          <w:lang w:val="es-419"/>
        </w:rPr>
      </w:pPr>
      <w:r>
        <w:rPr>
          <w:lang w:val="es-419"/>
        </w:rPr>
        <w:t>El punto 4 es</w:t>
      </w:r>
      <w:r w:rsidR="00F15632" w:rsidRPr="00F15632">
        <w:rPr>
          <w:lang w:val="es-419"/>
        </w:rPr>
        <w:t xml:space="preserve"> importante. Una forma de simplificar drásticamente</w:t>
      </w:r>
      <w:r>
        <w:rPr>
          <w:lang w:val="es-419"/>
        </w:rPr>
        <w:t xml:space="preserve"> (pero no deseable)</w:t>
      </w:r>
      <w:r w:rsidR="00F15632" w:rsidRPr="00F15632">
        <w:rPr>
          <w:lang w:val="es-419"/>
        </w:rPr>
        <w:t xml:space="preserve">, sería cargar los datos de un año solamente, el último </w:t>
      </w:r>
      <w:r w:rsidR="00545B43">
        <w:rPr>
          <w:lang w:val="es-419"/>
        </w:rPr>
        <w:t xml:space="preserve">que se tenga, </w:t>
      </w:r>
      <w:r w:rsidR="00F15632" w:rsidRPr="00F15632">
        <w:rPr>
          <w:lang w:val="es-419"/>
        </w:rPr>
        <w:t>por ejemplo, y basar el cálculo de</w:t>
      </w:r>
      <w:r w:rsidR="00CC73B7">
        <w:rPr>
          <w:lang w:val="es-419"/>
        </w:rPr>
        <w:t>l número de parcelas en ese año únicamente.</w:t>
      </w:r>
      <w:r>
        <w:rPr>
          <w:lang w:val="es-419"/>
        </w:rPr>
        <w:t xml:space="preserve"> </w:t>
      </w:r>
    </w:p>
    <w:p w14:paraId="33136904" w14:textId="77777777" w:rsidR="00FD7AAF" w:rsidRDefault="00020947" w:rsidP="00993511">
      <w:pPr>
        <w:pStyle w:val="Paragraphedeliste"/>
        <w:numPr>
          <w:ilvl w:val="0"/>
          <w:numId w:val="6"/>
        </w:numPr>
        <w:jc w:val="both"/>
        <w:rPr>
          <w:lang w:val="es-419"/>
        </w:rPr>
      </w:pPr>
      <w:r>
        <w:rPr>
          <w:lang w:val="es-419"/>
        </w:rPr>
        <w:t xml:space="preserve">El punto 5 </w:t>
      </w:r>
      <w:r w:rsidR="00FD7AAF">
        <w:rPr>
          <w:lang w:val="es-419"/>
        </w:rPr>
        <w:t>es clave.</w:t>
      </w:r>
    </w:p>
    <w:p w14:paraId="0AB08F4E" w14:textId="77777777" w:rsidR="00F15632" w:rsidRPr="00365AD1" w:rsidRDefault="00CC73B7" w:rsidP="00365AD1">
      <w:pPr>
        <w:jc w:val="both"/>
        <w:rPr>
          <w:lang w:val="es-419"/>
        </w:rPr>
      </w:pPr>
      <w:r>
        <w:rPr>
          <w:lang w:val="es-419"/>
        </w:rPr>
        <w:t>Se describen secuencialmente</w:t>
      </w:r>
      <w:r w:rsidR="00020947">
        <w:rPr>
          <w:lang w:val="es-419"/>
        </w:rPr>
        <w:t xml:space="preserve"> las etapas, indicando, cada vez, cómo debería funcionar y cómo funciona en la actualidad.</w:t>
      </w:r>
    </w:p>
    <w:p w14:paraId="32765670" w14:textId="77777777" w:rsidR="00930469" w:rsidRPr="00930469" w:rsidRDefault="00013293" w:rsidP="008626AE">
      <w:pPr>
        <w:pStyle w:val="Paragraphedeliste"/>
        <w:numPr>
          <w:ilvl w:val="0"/>
          <w:numId w:val="1"/>
        </w:numPr>
        <w:jc w:val="both"/>
        <w:rPr>
          <w:b/>
          <w:lang w:val="es-419"/>
        </w:rPr>
      </w:pPr>
      <w:r w:rsidRPr="00930469">
        <w:rPr>
          <w:b/>
          <w:lang w:val="es-419"/>
        </w:rPr>
        <w:t>Pestaña « Variables más importantes</w:t>
      </w:r>
      <w:r w:rsidR="00140B28" w:rsidRPr="00930469">
        <w:rPr>
          <w:b/>
          <w:lang w:val="es-419"/>
        </w:rPr>
        <w:t> – Datos de monitoreo »</w:t>
      </w:r>
    </w:p>
    <w:p w14:paraId="00DEDBE3" w14:textId="77777777" w:rsidR="005F732C" w:rsidRPr="00140B28" w:rsidRDefault="005F732C" w:rsidP="005F732C">
      <w:pPr>
        <w:pStyle w:val="Paragraphedeliste"/>
        <w:jc w:val="both"/>
        <w:rPr>
          <w:lang w:val="es-419"/>
        </w:rPr>
      </w:pPr>
    </w:p>
    <w:p w14:paraId="00A634BD" w14:textId="77777777" w:rsidR="00013293" w:rsidRPr="001C4D38" w:rsidRDefault="00013293" w:rsidP="00013293">
      <w:pPr>
        <w:pStyle w:val="Paragraphedeliste"/>
        <w:numPr>
          <w:ilvl w:val="0"/>
          <w:numId w:val="2"/>
        </w:numPr>
        <w:jc w:val="both"/>
        <w:rPr>
          <w:u w:val="single"/>
          <w:lang w:val="es-419"/>
        </w:rPr>
      </w:pPr>
      <w:r w:rsidRPr="001C4D38">
        <w:rPr>
          <w:u w:val="single"/>
          <w:lang w:val="es-419"/>
        </w:rPr>
        <w:t>Cómo debería funcionar?</w:t>
      </w:r>
    </w:p>
    <w:p w14:paraId="0341DCA7" w14:textId="77777777" w:rsidR="00013293" w:rsidRDefault="00013293" w:rsidP="00013293">
      <w:pPr>
        <w:pStyle w:val="Paragraphedeliste"/>
        <w:ind w:left="1080"/>
        <w:jc w:val="both"/>
        <w:rPr>
          <w:lang w:val="es-419"/>
        </w:rPr>
      </w:pPr>
    </w:p>
    <w:p w14:paraId="10BAB52B" w14:textId="39E4ABE6" w:rsidR="00013293" w:rsidRDefault="005F732C" w:rsidP="00013293">
      <w:pPr>
        <w:pStyle w:val="Paragraphedeliste"/>
        <w:ind w:left="1080"/>
        <w:jc w:val="both"/>
        <w:rPr>
          <w:lang w:val="es-419"/>
        </w:rPr>
      </w:pPr>
      <w:r w:rsidRPr="005F732C">
        <w:rPr>
          <w:lang w:val="es-419"/>
        </w:rPr>
        <w:t xml:space="preserve">En la pestaña </w:t>
      </w:r>
      <w:r>
        <w:rPr>
          <w:lang w:val="es-419"/>
        </w:rPr>
        <w:t>“</w:t>
      </w:r>
      <w:r w:rsidRPr="005F732C">
        <w:rPr>
          <w:lang w:val="es-419"/>
        </w:rPr>
        <w:t>Variables más importantes</w:t>
      </w:r>
      <w:r>
        <w:rPr>
          <w:lang w:val="es-419"/>
        </w:rPr>
        <w:t>”</w:t>
      </w:r>
      <w:r w:rsidRPr="005F732C">
        <w:rPr>
          <w:lang w:val="es-419"/>
        </w:rPr>
        <w:t>, deben cargarse los datos hist</w:t>
      </w:r>
      <w:r>
        <w:rPr>
          <w:lang w:val="es-419"/>
        </w:rPr>
        <w:t>óricos de la vigilancia</w:t>
      </w:r>
      <w:r w:rsidR="004D5E7B">
        <w:rPr>
          <w:lang w:val="es-419"/>
        </w:rPr>
        <w:t xml:space="preserve"> (o monitoreo)</w:t>
      </w:r>
      <w:r>
        <w:rPr>
          <w:lang w:val="es-419"/>
        </w:rPr>
        <w:t>. Estos datos deben contener las variables en columna</w:t>
      </w:r>
      <w:r w:rsidR="00545B43">
        <w:rPr>
          <w:lang w:val="es-419"/>
        </w:rPr>
        <w:t>, con los nombres en la primera línea,</w:t>
      </w:r>
      <w:r>
        <w:rPr>
          <w:lang w:val="es-419"/>
        </w:rPr>
        <w:t xml:space="preserve"> y las parcelas observadas </w:t>
      </w:r>
      <w:r w:rsidR="00013293">
        <w:rPr>
          <w:lang w:val="es-419"/>
        </w:rPr>
        <w:t xml:space="preserve">en las diferentes fechas en línea. Pueden utilizarse teóricamente todas las variables para correr el análisis </w:t>
      </w:r>
      <w:r w:rsidR="00FD7AAF">
        <w:rPr>
          <w:lang w:val="es-419"/>
        </w:rPr>
        <w:t xml:space="preserve">“random forest” </w:t>
      </w:r>
      <w:r w:rsidR="00013293">
        <w:rPr>
          <w:lang w:val="es-419"/>
        </w:rPr>
        <w:t xml:space="preserve">de esa pestaña. Hay dos variables indispensables, sin embargo: </w:t>
      </w:r>
      <w:r w:rsidR="004B745F">
        <w:rPr>
          <w:lang w:val="es-419"/>
        </w:rPr>
        <w:t>“</w:t>
      </w:r>
      <w:r w:rsidR="00013293" w:rsidRPr="00013293">
        <w:rPr>
          <w:lang w:val="es-419"/>
        </w:rPr>
        <w:t>Hojas.Evaluadas</w:t>
      </w:r>
      <w:r w:rsidR="004B745F">
        <w:rPr>
          <w:lang w:val="es-419"/>
        </w:rPr>
        <w:t>”</w:t>
      </w:r>
      <w:r w:rsidR="00013293">
        <w:rPr>
          <w:lang w:val="es-419"/>
        </w:rPr>
        <w:t xml:space="preserve"> y </w:t>
      </w:r>
      <w:r w:rsidR="004B745F">
        <w:rPr>
          <w:lang w:val="es-419"/>
        </w:rPr>
        <w:t>“</w:t>
      </w:r>
      <w:r w:rsidR="00013293" w:rsidRPr="00013293">
        <w:rPr>
          <w:lang w:val="es-419"/>
        </w:rPr>
        <w:t>Hojas.con.Roya</w:t>
      </w:r>
      <w:r w:rsidR="004B745F">
        <w:rPr>
          <w:lang w:val="es-419"/>
        </w:rPr>
        <w:t>”</w:t>
      </w:r>
      <w:r w:rsidR="00013293">
        <w:rPr>
          <w:lang w:val="es-419"/>
        </w:rPr>
        <w:t>. Con esas dos variables se calcula la incidencia</w:t>
      </w:r>
      <w:r w:rsidR="00140B28">
        <w:rPr>
          <w:lang w:val="es-419"/>
        </w:rPr>
        <w:t>: 100*</w:t>
      </w:r>
      <w:r w:rsidR="00140B28" w:rsidRPr="00013293">
        <w:rPr>
          <w:lang w:val="es-419"/>
        </w:rPr>
        <w:t>Hojas.con.Roya</w:t>
      </w:r>
      <w:r w:rsidR="00140B28">
        <w:rPr>
          <w:lang w:val="es-419"/>
        </w:rPr>
        <w:t xml:space="preserve"> /</w:t>
      </w:r>
      <w:r w:rsidR="00140B28" w:rsidRPr="00140B28">
        <w:rPr>
          <w:lang w:val="es-419"/>
        </w:rPr>
        <w:t xml:space="preserve"> </w:t>
      </w:r>
      <w:r w:rsidR="00140B28" w:rsidRPr="00013293">
        <w:rPr>
          <w:lang w:val="es-419"/>
        </w:rPr>
        <w:t>Hojas.Evaluadas</w:t>
      </w:r>
      <w:r w:rsidR="00013293">
        <w:rPr>
          <w:lang w:val="es-419"/>
        </w:rPr>
        <w:t>.</w:t>
      </w:r>
      <w:r w:rsidR="00140B28">
        <w:rPr>
          <w:lang w:val="es-419"/>
        </w:rPr>
        <w:t xml:space="preserve"> Evidentemente la variable de incidencia, si</w:t>
      </w:r>
      <w:r w:rsidR="00A55234">
        <w:rPr>
          <w:lang w:val="es-419"/>
        </w:rPr>
        <w:t xml:space="preserve"> ésta</w:t>
      </w:r>
      <w:r w:rsidR="00140B28">
        <w:rPr>
          <w:lang w:val="es-419"/>
        </w:rPr>
        <w:t xml:space="preserve"> está en la base de datos, no puede ser una variable explicativa</w:t>
      </w:r>
      <w:r w:rsidR="00AB1461">
        <w:rPr>
          <w:lang w:val="es-419"/>
        </w:rPr>
        <w:t xml:space="preserve">, tampoco la fecha </w:t>
      </w:r>
      <w:r w:rsidR="004F516F">
        <w:rPr>
          <w:lang w:val="es-419"/>
        </w:rPr>
        <w:t>ni</w:t>
      </w:r>
      <w:r w:rsidR="00AB1461">
        <w:rPr>
          <w:lang w:val="es-419"/>
        </w:rPr>
        <w:t xml:space="preserve"> el nombre de los productores. Necesita un mensaje de </w:t>
      </w:r>
      <w:r w:rsidR="00AB1461" w:rsidRPr="00AB1461">
        <w:rPr>
          <w:lang w:val="es-419"/>
        </w:rPr>
        <w:t>advertencia</w:t>
      </w:r>
      <w:r w:rsidR="00AB1461">
        <w:rPr>
          <w:lang w:val="es-419"/>
        </w:rPr>
        <w:t>.</w:t>
      </w:r>
    </w:p>
    <w:p w14:paraId="65C4EA30" w14:textId="77777777" w:rsidR="00013293" w:rsidRDefault="00013293" w:rsidP="00013293">
      <w:pPr>
        <w:pStyle w:val="Paragraphedeliste"/>
        <w:ind w:left="1080"/>
        <w:jc w:val="both"/>
        <w:rPr>
          <w:lang w:val="es-419"/>
        </w:rPr>
      </w:pPr>
    </w:p>
    <w:p w14:paraId="4E5923AE" w14:textId="77777777" w:rsidR="00140B28" w:rsidRDefault="00140B28" w:rsidP="00013293">
      <w:pPr>
        <w:pStyle w:val="Paragraphedeliste"/>
        <w:ind w:left="1080"/>
        <w:jc w:val="both"/>
        <w:rPr>
          <w:lang w:val="es-419"/>
        </w:rPr>
      </w:pPr>
      <w:r>
        <w:rPr>
          <w:lang w:val="es-419"/>
        </w:rPr>
        <w:t>Lo deseable sería tener un menú donde se le pida al usuario seleccionar las variables explicativas que él quiere utilizar para correr el análisis</w:t>
      </w:r>
      <w:r w:rsidR="00F63249">
        <w:rPr>
          <w:lang w:val="es-419"/>
        </w:rPr>
        <w:t xml:space="preserve">, y otro donde se le pida señalar donde están las variables que hemos llamado </w:t>
      </w:r>
      <w:r w:rsidR="00F63249" w:rsidRPr="00013293">
        <w:rPr>
          <w:lang w:val="es-419"/>
        </w:rPr>
        <w:t>Hojas.Evaluadas</w:t>
      </w:r>
      <w:r w:rsidR="00F63249">
        <w:rPr>
          <w:lang w:val="es-419"/>
        </w:rPr>
        <w:t xml:space="preserve"> y </w:t>
      </w:r>
      <w:r w:rsidR="00F63249" w:rsidRPr="00013293">
        <w:rPr>
          <w:lang w:val="es-419"/>
        </w:rPr>
        <w:t>Hojas.con.Roya</w:t>
      </w:r>
      <w:r w:rsidR="004B745F">
        <w:rPr>
          <w:lang w:val="es-419"/>
        </w:rPr>
        <w:t xml:space="preserve"> para calcular la incidencia.</w:t>
      </w:r>
    </w:p>
    <w:p w14:paraId="4CBAA7CC" w14:textId="77777777" w:rsidR="00F63249" w:rsidRDefault="00F63249" w:rsidP="00013293">
      <w:pPr>
        <w:pStyle w:val="Paragraphedeliste"/>
        <w:ind w:left="1080"/>
        <w:jc w:val="both"/>
        <w:rPr>
          <w:lang w:val="es-419"/>
        </w:rPr>
      </w:pPr>
    </w:p>
    <w:p w14:paraId="2FC411EE" w14:textId="77777777" w:rsidR="00F63249" w:rsidRDefault="00F63249" w:rsidP="00013293">
      <w:pPr>
        <w:pStyle w:val="Paragraphedeliste"/>
        <w:ind w:left="1080"/>
        <w:jc w:val="both"/>
        <w:rPr>
          <w:lang w:val="es-419"/>
        </w:rPr>
      </w:pPr>
      <w:r>
        <w:rPr>
          <w:lang w:val="es-419"/>
        </w:rPr>
        <w:t>Habr</w:t>
      </w:r>
      <w:r w:rsidR="00FD7AAF">
        <w:rPr>
          <w:lang w:val="es-419"/>
        </w:rPr>
        <w:t>ía que poner un mensaje</w:t>
      </w:r>
      <w:r w:rsidR="00AC4148">
        <w:rPr>
          <w:lang w:val="es-419"/>
        </w:rPr>
        <w:t xml:space="preserve"> antes de correr el análisis</w:t>
      </w:r>
      <w:r w:rsidR="00FD7AAF">
        <w:rPr>
          <w:lang w:val="es-419"/>
        </w:rPr>
        <w:t xml:space="preserve"> de este tipo</w:t>
      </w:r>
      <w:r>
        <w:rPr>
          <w:lang w:val="es-419"/>
        </w:rPr>
        <w:t>:</w:t>
      </w:r>
    </w:p>
    <w:p w14:paraId="0FF0A29E" w14:textId="77777777" w:rsidR="00AC4148" w:rsidRDefault="00791F6B" w:rsidP="00AC4148">
      <w:pPr>
        <w:jc w:val="both"/>
        <w:rPr>
          <w:lang w:val="es-419"/>
        </w:rPr>
      </w:pPr>
      <w:r w:rsidRPr="00F63249">
        <w:rPr>
          <w:noProof/>
          <w:lang w:eastAsia="fr-FR"/>
        </w:rPr>
        <w:lastRenderedPageBreak/>
        <mc:AlternateContent>
          <mc:Choice Requires="wps">
            <w:drawing>
              <wp:anchor distT="45720" distB="45720" distL="114300" distR="114300" simplePos="0" relativeHeight="251659264" behindDoc="0" locked="0" layoutInCell="1" allowOverlap="1" wp14:anchorId="5BF6E68E" wp14:editId="29F7C1EF">
                <wp:simplePos x="0" y="0"/>
                <wp:positionH relativeFrom="margin">
                  <wp:align>right</wp:align>
                </wp:positionH>
                <wp:positionV relativeFrom="paragraph">
                  <wp:posOffset>58420</wp:posOffset>
                </wp:positionV>
                <wp:extent cx="5038725" cy="15811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581150"/>
                        </a:xfrm>
                        <a:prstGeom prst="rect">
                          <a:avLst/>
                        </a:prstGeom>
                        <a:solidFill>
                          <a:srgbClr val="FFFFFF"/>
                        </a:solidFill>
                        <a:ln w="9525">
                          <a:solidFill>
                            <a:srgbClr val="000000"/>
                          </a:solidFill>
                          <a:miter lim="800000"/>
                          <a:headEnd/>
                          <a:tailEnd/>
                        </a:ln>
                      </wps:spPr>
                      <wps:txbx>
                        <w:txbxContent>
                          <w:p w14:paraId="57D61A2B" w14:textId="5CCB27FC" w:rsidR="00F63249" w:rsidRPr="00F63249" w:rsidRDefault="00F63249" w:rsidP="004B745F">
                            <w:pPr>
                              <w:jc w:val="both"/>
                              <w:rPr>
                                <w:lang w:val="es-419"/>
                              </w:rPr>
                            </w:pPr>
                            <w:r w:rsidRPr="00F63249">
                              <w:rPr>
                                <w:lang w:val="es-419"/>
                              </w:rPr>
                              <w:t xml:space="preserve">Este análisis </w:t>
                            </w:r>
                            <w:r w:rsidR="00791F6B">
                              <w:rPr>
                                <w:lang w:val="es-419"/>
                              </w:rPr>
                              <w:t>debe hacerse una vez al año en el momento de la planificación anual. T</w:t>
                            </w:r>
                            <w:r w:rsidRPr="00F63249">
                              <w:rPr>
                                <w:lang w:val="es-419"/>
                              </w:rPr>
                              <w:t xml:space="preserve">iene como objetivo identificar las variables que mejor explican la incidencia de roya, para usarlas en la </w:t>
                            </w:r>
                            <w:r>
                              <w:rPr>
                                <w:lang w:val="es-419"/>
                              </w:rPr>
                              <w:t>construcción de categorías de fincas por monitorear</w:t>
                            </w:r>
                            <w:r w:rsidR="00AE7E07">
                              <w:rPr>
                                <w:lang w:val="es-419"/>
                              </w:rPr>
                              <w:t xml:space="preserve"> en el año</w:t>
                            </w:r>
                            <w:r>
                              <w:rPr>
                                <w:lang w:val="es-419"/>
                              </w:rPr>
                              <w:t>. Es importante incluir variables que permitan esta categorización (</w:t>
                            </w:r>
                            <w:r w:rsidR="001C4D38">
                              <w:rPr>
                                <w:lang w:val="es-419"/>
                              </w:rPr>
                              <w:t>como,</w:t>
                            </w:r>
                            <w:r>
                              <w:rPr>
                                <w:lang w:val="es-419"/>
                              </w:rPr>
                              <w:t xml:space="preserve"> por ejemplo, </w:t>
                            </w:r>
                            <w:r w:rsidR="00AE7E07">
                              <w:rPr>
                                <w:lang w:val="es-419"/>
                              </w:rPr>
                              <w:t>altitud, susceptibilidad de la variedad, rendimiento esperado, cobertura de sombra, acidez del suelo etc…). Otras variables, particularmente las temporales, como el mes de la evaluación</w:t>
                            </w:r>
                            <w:r w:rsidR="00AB1461">
                              <w:rPr>
                                <w:lang w:val="es-419"/>
                              </w:rPr>
                              <w:t xml:space="preserve">, </w:t>
                            </w:r>
                            <w:r w:rsidR="00AE7E07">
                              <w:rPr>
                                <w:lang w:val="es-419"/>
                              </w:rPr>
                              <w:t>el año</w:t>
                            </w:r>
                            <w:r w:rsidR="00AB1461">
                              <w:rPr>
                                <w:lang w:val="es-419"/>
                              </w:rPr>
                              <w:t>, la fecha</w:t>
                            </w:r>
                            <w:r w:rsidR="004F516F">
                              <w:rPr>
                                <w:lang w:val="es-419"/>
                              </w:rPr>
                              <w:t>,</w:t>
                            </w:r>
                            <w:r w:rsidR="00AB1461">
                              <w:rPr>
                                <w:lang w:val="es-419"/>
                              </w:rPr>
                              <w:t xml:space="preserve"> o el nombre de los productores</w:t>
                            </w:r>
                            <w:r w:rsidR="00AE7E07">
                              <w:rPr>
                                <w:lang w:val="es-419"/>
                              </w:rPr>
                              <w:t>, aunque pueden entrar en el análisis, y explicar la roya, no pueden utilizarse en la categorización</w:t>
                            </w:r>
                            <w:r w:rsidR="004B745F">
                              <w:rPr>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6E68E" id="_x0000_t202" coordsize="21600,21600" o:spt="202" path="m,l,21600r21600,l21600,xe">
                <v:stroke joinstyle="miter"/>
                <v:path gradientshapeok="t" o:connecttype="rect"/>
              </v:shapetype>
              <v:shape id="Zone de texte 2" o:spid="_x0000_s1026" type="#_x0000_t202" style="position:absolute;left:0;text-align:left;margin-left:345.55pt;margin-top:4.6pt;width:396.75pt;height:12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">
                <v:textbox>
                  <w:txbxContent>
                    <w:p w14:paraId="57D61A2B" w14:textId="5CCB27FC" w:rsidR="00F63249" w:rsidRPr="00F63249" w:rsidRDefault="00F63249" w:rsidP="004B745F">
                      <w:pPr>
                        <w:jc w:val="both"/>
                        <w:rPr>
                          <w:lang w:val="es-419"/>
                        </w:rPr>
                      </w:pPr>
                      <w:r w:rsidRPr="00F63249">
                        <w:rPr>
                          <w:lang w:val="es-419"/>
                        </w:rPr>
                        <w:t xml:space="preserve">Este análisis </w:t>
                      </w:r>
                      <w:r w:rsidR="00791F6B">
                        <w:rPr>
                          <w:lang w:val="es-419"/>
                        </w:rPr>
                        <w:t>debe hacerse una vez al año en el momento de la planificación anual. T</w:t>
                      </w:r>
                      <w:r w:rsidRPr="00F63249">
                        <w:rPr>
                          <w:lang w:val="es-419"/>
                        </w:rPr>
                        <w:t xml:space="preserve">iene como objetivo identificar las variables que mejor explican la incidencia de roya, para usarlas en la </w:t>
                      </w:r>
                      <w:r>
                        <w:rPr>
                          <w:lang w:val="es-419"/>
                        </w:rPr>
                        <w:t>construcción de categorías de fincas por monitorear</w:t>
                      </w:r>
                      <w:r w:rsidR="00AE7E07">
                        <w:rPr>
                          <w:lang w:val="es-419"/>
                        </w:rPr>
                        <w:t xml:space="preserve"> en el año</w:t>
                      </w:r>
                      <w:r>
                        <w:rPr>
                          <w:lang w:val="es-419"/>
                        </w:rPr>
                        <w:t>. Es importante incluir variables que permitan esta categorización (</w:t>
                      </w:r>
                      <w:r w:rsidR="001C4D38">
                        <w:rPr>
                          <w:lang w:val="es-419"/>
                        </w:rPr>
                        <w:t>como,</w:t>
                      </w:r>
                      <w:r>
                        <w:rPr>
                          <w:lang w:val="es-419"/>
                        </w:rPr>
                        <w:t xml:space="preserve"> por ejemplo, </w:t>
                      </w:r>
                      <w:r w:rsidR="00AE7E07">
                        <w:rPr>
                          <w:lang w:val="es-419"/>
                        </w:rPr>
                        <w:t xml:space="preserve">altitud, susceptibilidad de la variedad, rendimiento esperado, cobertura de sombra, acidez del suelo etc…). Otras variables, particularmente las temporales, como el mes de la </w:t>
                      </w:r>
                      <w:r w:rsidR="00AE7E07">
                        <w:rPr>
                          <w:lang w:val="es-419"/>
                        </w:rPr>
                        <w:t>evaluación</w:t>
                      </w:r>
                      <w:r w:rsidR="00AB1461">
                        <w:rPr>
                          <w:lang w:val="es-419"/>
                        </w:rPr>
                        <w:t xml:space="preserve">, </w:t>
                      </w:r>
                      <w:r w:rsidR="00AE7E07">
                        <w:rPr>
                          <w:lang w:val="es-419"/>
                        </w:rPr>
                        <w:t>el año</w:t>
                      </w:r>
                      <w:r w:rsidR="00AB1461">
                        <w:rPr>
                          <w:lang w:val="es-419"/>
                        </w:rPr>
                        <w:t>, la fecha</w:t>
                      </w:r>
                      <w:r w:rsidR="004F516F">
                        <w:rPr>
                          <w:lang w:val="es-419"/>
                        </w:rPr>
                        <w:t>,</w:t>
                      </w:r>
                      <w:r w:rsidR="00AB1461">
                        <w:rPr>
                          <w:lang w:val="es-419"/>
                        </w:rPr>
                        <w:t xml:space="preserve"> o el nombre de los productores</w:t>
                      </w:r>
                      <w:r w:rsidR="00AE7E07">
                        <w:rPr>
                          <w:lang w:val="es-419"/>
                        </w:rPr>
                        <w:t>, aunque pueden entrar en el análisis, y explicar la roya, no pueden utilizarse en la categorización</w:t>
                      </w:r>
                      <w:r w:rsidR="004B745F">
                        <w:rPr>
                          <w:lang w:val="es-419"/>
                        </w:rPr>
                        <w:t>.</w:t>
                      </w:r>
                    </w:p>
                  </w:txbxContent>
                </v:textbox>
                <w10:wrap type="square" anchorx="margin"/>
              </v:shape>
            </w:pict>
          </mc:Fallback>
        </mc:AlternateContent>
      </w:r>
    </w:p>
    <w:p w14:paraId="1D9B41FF" w14:textId="77777777" w:rsidR="00AC4148" w:rsidRPr="00AC4148" w:rsidRDefault="00AC4148" w:rsidP="00AC4148">
      <w:pPr>
        <w:jc w:val="both"/>
        <w:rPr>
          <w:lang w:val="es-419"/>
        </w:rPr>
      </w:pPr>
    </w:p>
    <w:p w14:paraId="683F88C2" w14:textId="77777777" w:rsidR="00AC4148" w:rsidRDefault="00AC4148" w:rsidP="00013293">
      <w:pPr>
        <w:pStyle w:val="Paragraphedeliste"/>
        <w:ind w:left="1080"/>
        <w:jc w:val="both"/>
        <w:rPr>
          <w:lang w:val="es-419"/>
        </w:rPr>
      </w:pPr>
    </w:p>
    <w:p w14:paraId="686E725C" w14:textId="77777777" w:rsidR="00AC4148" w:rsidRDefault="00AC4148" w:rsidP="00013293">
      <w:pPr>
        <w:pStyle w:val="Paragraphedeliste"/>
        <w:ind w:left="1080"/>
        <w:jc w:val="both"/>
        <w:rPr>
          <w:lang w:val="es-419"/>
        </w:rPr>
      </w:pPr>
      <w:r w:rsidRPr="00AC4148">
        <w:rPr>
          <w:noProof/>
          <w:lang w:eastAsia="fr-FR"/>
        </w:rPr>
        <mc:AlternateContent>
          <mc:Choice Requires="wps">
            <w:drawing>
              <wp:anchor distT="45720" distB="45720" distL="114300" distR="114300" simplePos="0" relativeHeight="251661312" behindDoc="0" locked="0" layoutInCell="1" allowOverlap="1" wp14:anchorId="20D7BA54" wp14:editId="0F13ED74">
                <wp:simplePos x="0" y="0"/>
                <wp:positionH relativeFrom="column">
                  <wp:posOffset>690880</wp:posOffset>
                </wp:positionH>
                <wp:positionV relativeFrom="paragraph">
                  <wp:posOffset>370205</wp:posOffset>
                </wp:positionV>
                <wp:extent cx="5057775" cy="114300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143000"/>
                        </a:xfrm>
                        <a:prstGeom prst="rect">
                          <a:avLst/>
                        </a:prstGeom>
                        <a:solidFill>
                          <a:srgbClr val="FFFFFF"/>
                        </a:solidFill>
                        <a:ln w="9525">
                          <a:solidFill>
                            <a:srgbClr val="000000"/>
                          </a:solidFill>
                          <a:miter lim="800000"/>
                          <a:headEnd/>
                          <a:tailEnd/>
                        </a:ln>
                      </wps:spPr>
                      <wps:txbx>
                        <w:txbxContent>
                          <w:p w14:paraId="3BF9C744" w14:textId="77777777" w:rsidR="00AC4148" w:rsidRDefault="00AC4148">
                            <w:pPr>
                              <w:rPr>
                                <w:lang w:val="es-419"/>
                              </w:rPr>
                            </w:pPr>
                            <w:r w:rsidRPr="00AC4148">
                              <w:rPr>
                                <w:lang w:val="es-419"/>
                              </w:rPr>
                              <w:t>Las variables que explican mejor la incidencia de roya son </w:t>
                            </w:r>
                            <w:r w:rsidRPr="00AC4148">
                              <w:rPr>
                                <w:i/>
                                <w:lang w:val="es-419"/>
                              </w:rPr>
                              <w:t>(y se indican las variables que salen en la figura</w:t>
                            </w:r>
                            <w:r w:rsidR="001C4D38">
                              <w:rPr>
                                <w:i/>
                                <w:lang w:val="es-419"/>
                              </w:rPr>
                              <w:t xml:space="preserve"> por orden de explicación</w:t>
                            </w:r>
                            <w:r w:rsidRPr="00AC4148">
                              <w:rPr>
                                <w:i/>
                                <w:lang w:val="es-419"/>
                              </w:rPr>
                              <w:t>)</w:t>
                            </w:r>
                            <w:r>
                              <w:rPr>
                                <w:lang w:val="es-419"/>
                              </w:rPr>
                              <w:t>:</w:t>
                            </w:r>
                          </w:p>
                          <w:p w14:paraId="785E6280" w14:textId="006E009B" w:rsidR="00AC4148" w:rsidRPr="00AC4148" w:rsidRDefault="00AC4148">
                            <w:pPr>
                              <w:rPr>
                                <w:lang w:val="es-419"/>
                              </w:rPr>
                            </w:pPr>
                            <w:r>
                              <w:rPr>
                                <w:lang w:val="es-419"/>
                              </w:rPr>
                              <w:t>Para la categorización</w:t>
                            </w:r>
                            <w:r w:rsidR="00791F6B">
                              <w:rPr>
                                <w:lang w:val="es-419"/>
                              </w:rPr>
                              <w:t>,</w:t>
                            </w:r>
                            <w:r>
                              <w:rPr>
                                <w:lang w:val="es-419"/>
                              </w:rPr>
                              <w:t xml:space="preserve"> se recomienda las </w:t>
                            </w:r>
                            <w:r w:rsidR="004F516F">
                              <w:rPr>
                                <w:lang w:val="es-419"/>
                              </w:rPr>
                              <w:t xml:space="preserve">dos </w:t>
                            </w:r>
                            <w:r>
                              <w:rPr>
                                <w:lang w:val="es-419"/>
                              </w:rPr>
                              <w:t>v</w:t>
                            </w:r>
                            <w:r w:rsidR="001C4D38">
                              <w:rPr>
                                <w:lang w:val="es-419"/>
                              </w:rPr>
                              <w:t>ariables más explicativas, consid</w:t>
                            </w:r>
                            <w:r w:rsidR="00791F6B">
                              <w:rPr>
                                <w:lang w:val="es-419"/>
                              </w:rPr>
                              <w:t>erando siempre que éstas permitan categorizar las parcelas por monitorear en el campo</w:t>
                            </w:r>
                            <w:r w:rsidR="00FD7AAF">
                              <w:rPr>
                                <w:lang w:val="es-419"/>
                              </w:rPr>
                              <w:t xml:space="preserve"> (excluyendo</w:t>
                            </w:r>
                            <w:r w:rsidR="001C4D38">
                              <w:rPr>
                                <w:lang w:val="es-419"/>
                              </w:rPr>
                              <w:t xml:space="preserve"> las variables temporales, por ejemplo)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7BA54" id="_x0000_s1027" type="#_x0000_t202" style="position:absolute;left:0;text-align:left;margin-left:54.4pt;margin-top:29.15pt;width:398.25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">
                <v:textbox>
                  <w:txbxContent>
                    <w:p w14:paraId="3BF9C744" w14:textId="77777777" w:rsidR="00AC4148" w:rsidRDefault="00AC4148">
                      <w:pPr>
                        <w:rPr>
                          <w:lang w:val="es-419"/>
                        </w:rPr>
                      </w:pPr>
                      <w:r w:rsidRPr="00AC4148">
                        <w:rPr>
                          <w:lang w:val="es-419"/>
                        </w:rPr>
                        <w:t>Las variables que explican mejor la incidencia de roya son </w:t>
                      </w:r>
                      <w:r w:rsidRPr="00AC4148">
                        <w:rPr>
                          <w:i/>
                          <w:lang w:val="es-419"/>
                        </w:rPr>
                        <w:t>(y se indican las variables que salen en la figura</w:t>
                      </w:r>
                      <w:r w:rsidR="001C4D38">
                        <w:rPr>
                          <w:i/>
                          <w:lang w:val="es-419"/>
                        </w:rPr>
                        <w:t xml:space="preserve"> por orden de explicación</w:t>
                      </w:r>
                      <w:r w:rsidRPr="00AC4148">
                        <w:rPr>
                          <w:i/>
                          <w:lang w:val="es-419"/>
                        </w:rPr>
                        <w:t>)</w:t>
                      </w:r>
                      <w:r>
                        <w:rPr>
                          <w:lang w:val="es-419"/>
                        </w:rPr>
                        <w:t>:</w:t>
                      </w:r>
                    </w:p>
                    <w:p w14:paraId="785E6280" w14:textId="006E009B" w:rsidR="00AC4148" w:rsidRPr="00AC4148" w:rsidRDefault="00AC4148">
                      <w:pPr>
                        <w:rPr>
                          <w:lang w:val="es-419"/>
                        </w:rPr>
                      </w:pPr>
                      <w:r>
                        <w:rPr>
                          <w:lang w:val="es-419"/>
                        </w:rPr>
                        <w:t>Para la categorización</w:t>
                      </w:r>
                      <w:r w:rsidR="00791F6B">
                        <w:rPr>
                          <w:lang w:val="es-419"/>
                        </w:rPr>
                        <w:t>,</w:t>
                      </w:r>
                      <w:r>
                        <w:rPr>
                          <w:lang w:val="es-419"/>
                        </w:rPr>
                        <w:t xml:space="preserve"> se recomienda las </w:t>
                      </w:r>
                      <w:r w:rsidR="004F516F">
                        <w:rPr>
                          <w:lang w:val="es-419"/>
                        </w:rPr>
                        <w:t xml:space="preserve">dos </w:t>
                      </w:r>
                      <w:r>
                        <w:rPr>
                          <w:lang w:val="es-419"/>
                        </w:rPr>
                        <w:t>v</w:t>
                      </w:r>
                      <w:r w:rsidR="001C4D38">
                        <w:rPr>
                          <w:lang w:val="es-419"/>
                        </w:rPr>
                        <w:t>ariables más explicativas, consid</w:t>
                      </w:r>
                      <w:r w:rsidR="00791F6B">
                        <w:rPr>
                          <w:lang w:val="es-419"/>
                        </w:rPr>
                        <w:t>erando siempre que éstas permitan categorizar las parcelas por monitorear en el campo</w:t>
                      </w:r>
                      <w:r w:rsidR="00FD7AAF">
                        <w:rPr>
                          <w:lang w:val="es-419"/>
                        </w:rPr>
                        <w:t xml:space="preserve"> (excluyendo</w:t>
                      </w:r>
                      <w:r w:rsidR="001C4D38">
                        <w:rPr>
                          <w:lang w:val="es-419"/>
                        </w:rPr>
                        <w:t xml:space="preserve"> las variables temporales, por ejemplo)</w:t>
                      </w:r>
                    </w:p>
                  </w:txbxContent>
                </v:textbox>
                <w10:wrap type="square"/>
              </v:shape>
            </w:pict>
          </mc:Fallback>
        </mc:AlternateContent>
      </w:r>
      <w:r>
        <w:rPr>
          <w:lang w:val="es-419"/>
        </w:rPr>
        <w:t>Después del análisis, sería bueno que salga un mensaje:</w:t>
      </w:r>
    </w:p>
    <w:p w14:paraId="7026253C" w14:textId="77777777" w:rsidR="00AC4148" w:rsidRPr="001C4D38" w:rsidRDefault="00AC4148" w:rsidP="001C4D38">
      <w:pPr>
        <w:jc w:val="both"/>
        <w:rPr>
          <w:lang w:val="es-419"/>
        </w:rPr>
      </w:pPr>
    </w:p>
    <w:p w14:paraId="026F6BA2" w14:textId="77777777" w:rsidR="00AC4148" w:rsidRDefault="00AC4148" w:rsidP="00013293">
      <w:pPr>
        <w:pStyle w:val="Paragraphedeliste"/>
        <w:ind w:left="1080"/>
        <w:jc w:val="both"/>
        <w:rPr>
          <w:lang w:val="es-419"/>
        </w:rPr>
      </w:pPr>
    </w:p>
    <w:p w14:paraId="0780CAA5" w14:textId="77777777" w:rsidR="00F63249" w:rsidRPr="001C4D38" w:rsidRDefault="00F63249" w:rsidP="00F63249">
      <w:pPr>
        <w:pStyle w:val="Paragraphedeliste"/>
        <w:numPr>
          <w:ilvl w:val="0"/>
          <w:numId w:val="2"/>
        </w:numPr>
        <w:jc w:val="both"/>
        <w:rPr>
          <w:u w:val="single"/>
          <w:lang w:val="es-419"/>
        </w:rPr>
      </w:pPr>
      <w:r w:rsidRPr="001C4D38">
        <w:rPr>
          <w:u w:val="single"/>
          <w:lang w:val="es-419"/>
        </w:rPr>
        <w:t>Cómo trabaja ahora?</w:t>
      </w:r>
    </w:p>
    <w:p w14:paraId="72EAD689" w14:textId="77777777" w:rsidR="001C4D38" w:rsidRPr="004F516F" w:rsidRDefault="00AC4148" w:rsidP="00AC4148">
      <w:pPr>
        <w:ind w:left="1080"/>
        <w:jc w:val="both"/>
        <w:rPr>
          <w:lang w:val="es-419"/>
        </w:rPr>
      </w:pPr>
      <w:r w:rsidRPr="004F516F">
        <w:rPr>
          <w:lang w:val="es-419"/>
        </w:rPr>
        <w:t xml:space="preserve">Hay un menú que nos pide seleccionar el año actual, o sea el año para el cual se quiere </w:t>
      </w:r>
      <w:r w:rsidR="001C4D38" w:rsidRPr="004F516F">
        <w:rPr>
          <w:lang w:val="es-419"/>
        </w:rPr>
        <w:t xml:space="preserve">planificar el monitoreo. El modelo va a buscar en la base que se cargó los datos que no son del </w:t>
      </w:r>
      <w:r w:rsidR="00791F6B" w:rsidRPr="004F516F">
        <w:rPr>
          <w:lang w:val="es-419"/>
        </w:rPr>
        <w:t>año seleccionado, para correr el análisis “random forest”.</w:t>
      </w:r>
    </w:p>
    <w:p w14:paraId="36353840" w14:textId="77777777" w:rsidR="00791F6B" w:rsidRPr="00AC4148" w:rsidRDefault="00AC4148" w:rsidP="00791F6B">
      <w:pPr>
        <w:ind w:left="1080"/>
        <w:jc w:val="both"/>
        <w:rPr>
          <w:lang w:val="es-419"/>
        </w:rPr>
      </w:pPr>
      <w:r w:rsidRPr="004F516F">
        <w:rPr>
          <w:lang w:val="es-419"/>
        </w:rPr>
        <w:t xml:space="preserve">En realidad, ese menú no </w:t>
      </w:r>
      <w:r w:rsidR="001C4D38" w:rsidRPr="004F516F">
        <w:rPr>
          <w:lang w:val="es-419"/>
        </w:rPr>
        <w:t>se necesita</w:t>
      </w:r>
      <w:r w:rsidRPr="004F516F">
        <w:rPr>
          <w:lang w:val="es-419"/>
        </w:rPr>
        <w:t>. Pues el análisis debe corrers</w:t>
      </w:r>
      <w:r w:rsidR="001C4D38" w:rsidRPr="004F516F">
        <w:rPr>
          <w:lang w:val="es-419"/>
        </w:rPr>
        <w:t>e con los datos que se carguen, una vez al año</w:t>
      </w:r>
      <w:r w:rsidR="00791F6B" w:rsidRPr="004F516F">
        <w:rPr>
          <w:lang w:val="es-419"/>
        </w:rPr>
        <w:t>, cuando se hace la planifiación anual</w:t>
      </w:r>
      <w:r w:rsidR="001C4D38" w:rsidRPr="004F516F">
        <w:rPr>
          <w:lang w:val="es-419"/>
        </w:rPr>
        <w:t>.</w:t>
      </w:r>
    </w:p>
    <w:p w14:paraId="32BBCEEF" w14:textId="77777777" w:rsidR="00AC4148" w:rsidRPr="00AC4148" w:rsidRDefault="00AC4148" w:rsidP="00AC4148">
      <w:pPr>
        <w:pStyle w:val="Paragraphedeliste"/>
        <w:numPr>
          <w:ilvl w:val="0"/>
          <w:numId w:val="1"/>
        </w:numPr>
        <w:jc w:val="both"/>
        <w:rPr>
          <w:b/>
          <w:lang w:val="es-419"/>
        </w:rPr>
      </w:pPr>
      <w:r w:rsidRPr="00AC4148">
        <w:rPr>
          <w:b/>
          <w:lang w:val="es-419"/>
        </w:rPr>
        <w:t>Pestaña « Variables más importantes – Elegir las variables »</w:t>
      </w:r>
    </w:p>
    <w:p w14:paraId="69FE7EF0" w14:textId="77777777" w:rsidR="00AC4148" w:rsidRDefault="00AC4148" w:rsidP="00AC4148">
      <w:pPr>
        <w:pStyle w:val="Paragraphedeliste"/>
        <w:jc w:val="both"/>
        <w:rPr>
          <w:lang w:val="es-419"/>
        </w:rPr>
      </w:pPr>
    </w:p>
    <w:p w14:paraId="6358AE67" w14:textId="77777777" w:rsidR="00AC4148" w:rsidRPr="00DE3A3A" w:rsidRDefault="00AC4148" w:rsidP="00AC4148">
      <w:pPr>
        <w:pStyle w:val="Paragraphedeliste"/>
        <w:numPr>
          <w:ilvl w:val="0"/>
          <w:numId w:val="3"/>
        </w:numPr>
        <w:jc w:val="both"/>
        <w:rPr>
          <w:u w:val="single"/>
          <w:lang w:val="es-419"/>
        </w:rPr>
      </w:pPr>
      <w:r w:rsidRPr="00DE3A3A">
        <w:rPr>
          <w:u w:val="single"/>
          <w:lang w:val="es-419"/>
        </w:rPr>
        <w:t>Cómo debería funcionar?</w:t>
      </w:r>
    </w:p>
    <w:p w14:paraId="5C2790DD" w14:textId="77777777" w:rsidR="00AC4148" w:rsidRDefault="00AC4148" w:rsidP="00F63249">
      <w:pPr>
        <w:ind w:left="1080"/>
        <w:jc w:val="both"/>
        <w:rPr>
          <w:lang w:val="es-419"/>
        </w:rPr>
      </w:pPr>
      <w:r>
        <w:rPr>
          <w:lang w:val="es-419"/>
        </w:rPr>
        <w:t>En el menú de las variables deberían salir las variables explicativas</w:t>
      </w:r>
      <w:r w:rsidR="00791F6B">
        <w:rPr>
          <w:lang w:val="es-419"/>
        </w:rPr>
        <w:t xml:space="preserve"> que el usuario identificó en el paso anterior. El usuario selecciona las variables que el “random forest” le sugiere u otras de acuerdo a su expertise o preferencia.</w:t>
      </w:r>
    </w:p>
    <w:p w14:paraId="74ED5A41" w14:textId="77777777" w:rsidR="00791F6B" w:rsidRDefault="00791F6B" w:rsidP="00F63249">
      <w:pPr>
        <w:ind w:left="1080"/>
        <w:jc w:val="both"/>
        <w:rPr>
          <w:lang w:val="es-419"/>
        </w:rPr>
      </w:pPr>
      <w:r>
        <w:rPr>
          <w:lang w:val="es-419"/>
        </w:rPr>
        <w:t xml:space="preserve">No deberían </w:t>
      </w:r>
      <w:r w:rsidR="00FD7AAF">
        <w:rPr>
          <w:lang w:val="es-419"/>
        </w:rPr>
        <w:t xml:space="preserve">ser </w:t>
      </w:r>
      <w:r>
        <w:rPr>
          <w:lang w:val="es-419"/>
        </w:rPr>
        <w:t>demasiadas categorías de fincas, para no complicar excesivamente el monitoreo: un máximo de 12 parece razonable. Esto significa que se pueden tener 4 clases en un</w:t>
      </w:r>
      <w:r w:rsidR="00FD7AAF">
        <w:rPr>
          <w:lang w:val="es-419"/>
        </w:rPr>
        <w:t>a</w:t>
      </w:r>
      <w:r>
        <w:rPr>
          <w:lang w:val="es-419"/>
        </w:rPr>
        <w:t xml:space="preserve"> variable y 3 en la otra como máximo, las cuales al cruzarse forman 12 categorías máximo.</w:t>
      </w:r>
    </w:p>
    <w:p w14:paraId="50AC6600" w14:textId="77777777" w:rsidR="00791F6B" w:rsidRDefault="00DE3A3A" w:rsidP="00F63249">
      <w:pPr>
        <w:ind w:left="1080"/>
        <w:jc w:val="both"/>
        <w:rPr>
          <w:lang w:val="es-419"/>
        </w:rPr>
      </w:pPr>
      <w:r w:rsidRPr="004F516F">
        <w:rPr>
          <w:lang w:val="es-419"/>
        </w:rPr>
        <w:t>Par</w:t>
      </w:r>
      <w:r w:rsidR="00FD2198" w:rsidRPr="004F516F">
        <w:rPr>
          <w:lang w:val="es-419"/>
        </w:rPr>
        <w:t>a</w:t>
      </w:r>
      <w:r w:rsidRPr="004F516F">
        <w:rPr>
          <w:lang w:val="es-419"/>
        </w:rPr>
        <w:t xml:space="preserve"> formar las clases debería haber un paso que no existe en la actualidad. Cuando las variables iniciales son cuantitativas (por ejemplo, altura) o cualitativas con muchas modalidades (por ejemplo, variedad), debería haber un método que permita definir los límites de las clases de la</w:t>
      </w:r>
      <w:r w:rsidR="00FD2198" w:rsidRPr="004F516F">
        <w:rPr>
          <w:lang w:val="es-419"/>
        </w:rPr>
        <w:t>s variables cuantitativas</w:t>
      </w:r>
      <w:r w:rsidRPr="004F516F">
        <w:rPr>
          <w:lang w:val="es-419"/>
        </w:rPr>
        <w:t xml:space="preserve"> y agrupar </w:t>
      </w:r>
      <w:r w:rsidR="00FD7AAF" w:rsidRPr="004F516F">
        <w:rPr>
          <w:lang w:val="es-419"/>
        </w:rPr>
        <w:t xml:space="preserve">las </w:t>
      </w:r>
      <w:r w:rsidRPr="004F516F">
        <w:rPr>
          <w:lang w:val="es-419"/>
        </w:rPr>
        <w:t>modalidades en el caso de la</w:t>
      </w:r>
      <w:r w:rsidR="00FD2198" w:rsidRPr="004F516F">
        <w:rPr>
          <w:lang w:val="es-419"/>
        </w:rPr>
        <w:t>s</w:t>
      </w:r>
      <w:r w:rsidRPr="004F516F">
        <w:rPr>
          <w:lang w:val="es-419"/>
        </w:rPr>
        <w:t xml:space="preserve"> variables cualitativas, de tal forma que no haya más </w:t>
      </w:r>
      <w:r w:rsidR="00FD2198" w:rsidRPr="004F516F">
        <w:rPr>
          <w:lang w:val="es-419"/>
        </w:rPr>
        <w:t>de 4 clases por variable</w:t>
      </w:r>
      <w:r w:rsidRPr="004F516F">
        <w:rPr>
          <w:lang w:val="es-419"/>
        </w:rPr>
        <w:t>, y que esas clases difieran en cuanto a la incidencia de roya en los datos históricos.</w:t>
      </w:r>
    </w:p>
    <w:p w14:paraId="00D1E78B" w14:textId="77777777" w:rsidR="00DE3A3A" w:rsidRDefault="00FD2198" w:rsidP="00F63249">
      <w:pPr>
        <w:ind w:left="1080"/>
        <w:jc w:val="both"/>
        <w:rPr>
          <w:lang w:val="es-419"/>
        </w:rPr>
      </w:pPr>
      <w:r w:rsidRPr="00AC4148">
        <w:rPr>
          <w:noProof/>
          <w:lang w:eastAsia="fr-FR"/>
        </w:rPr>
        <w:lastRenderedPageBreak/>
        <mc:AlternateContent>
          <mc:Choice Requires="wps">
            <w:drawing>
              <wp:anchor distT="45720" distB="45720" distL="114300" distR="114300" simplePos="0" relativeHeight="251663360" behindDoc="0" locked="0" layoutInCell="1" allowOverlap="1" wp14:anchorId="0A8932D1" wp14:editId="4C6F2DD4">
                <wp:simplePos x="0" y="0"/>
                <wp:positionH relativeFrom="margin">
                  <wp:align>right</wp:align>
                </wp:positionH>
                <wp:positionV relativeFrom="paragraph">
                  <wp:posOffset>365760</wp:posOffset>
                </wp:positionV>
                <wp:extent cx="5057775" cy="52387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23875"/>
                        </a:xfrm>
                        <a:prstGeom prst="rect">
                          <a:avLst/>
                        </a:prstGeom>
                        <a:solidFill>
                          <a:srgbClr val="FFFFFF"/>
                        </a:solidFill>
                        <a:ln w="9525">
                          <a:solidFill>
                            <a:srgbClr val="000000"/>
                          </a:solidFill>
                          <a:miter lim="800000"/>
                          <a:headEnd/>
                          <a:tailEnd/>
                        </a:ln>
                      </wps:spPr>
                      <wps:txbx>
                        <w:txbxContent>
                          <w:p w14:paraId="0C57E52C" w14:textId="77777777" w:rsidR="00FD2198" w:rsidRDefault="00FD2198" w:rsidP="00FD2198">
                            <w:pPr>
                              <w:rPr>
                                <w:lang w:val="es-419"/>
                              </w:rPr>
                            </w:pPr>
                            <w:r>
                              <w:rPr>
                                <w:lang w:val="es-419"/>
                              </w:rPr>
                              <w:t>Recuerde estas categorías, e indíquelas en las bases de datos de los monitoreos mensuales para que OPTIROYA las reconozca.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E136E" id="_x0000_s1028" type="#_x0000_t202" style="position:absolute;left:0;text-align:left;margin-left:347.05pt;margin-top:28.8pt;width:398.25pt;height:41.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">
                <v:textbox>
                  <w:txbxContent>
                    <w:p w:rsidR="00FD2198" w:rsidRDefault="00FD2198" w:rsidP="00FD2198">
                      <w:pPr>
                        <w:rPr>
                          <w:lang w:val="es-419"/>
                        </w:rPr>
                      </w:pPr>
                      <w:r>
                        <w:rPr>
                          <w:lang w:val="es-419"/>
                        </w:rPr>
                        <w:t xml:space="preserve">Recuerde estas categorías, e indíquelas en las bases de datos de los </w:t>
                      </w:r>
                      <w:proofErr w:type="spellStart"/>
                      <w:r>
                        <w:rPr>
                          <w:lang w:val="es-419"/>
                        </w:rPr>
                        <w:t>monitoreos</w:t>
                      </w:r>
                      <w:proofErr w:type="spellEnd"/>
                      <w:r>
                        <w:rPr>
                          <w:lang w:val="es-419"/>
                        </w:rPr>
                        <w:t xml:space="preserve"> mensuales para que OPTIROYA las reconozca.</w:t>
                      </w:r>
                    </w:p>
                  </w:txbxContent>
                </v:textbox>
                <w10:wrap type="square" anchorx="margin"/>
              </v:shape>
            </w:pict>
          </mc:Fallback>
        </mc:AlternateContent>
      </w:r>
      <w:r>
        <w:rPr>
          <w:lang w:val="es-419"/>
        </w:rPr>
        <w:t>Después de aplastar el botón “mostrar categorías”, debería haber un mensaje del tipo:</w:t>
      </w:r>
    </w:p>
    <w:p w14:paraId="0FAC754C" w14:textId="77777777" w:rsidR="00DE3A3A" w:rsidRDefault="00DE3A3A" w:rsidP="00FD2198">
      <w:pPr>
        <w:jc w:val="both"/>
        <w:rPr>
          <w:lang w:val="es-419"/>
        </w:rPr>
      </w:pPr>
    </w:p>
    <w:p w14:paraId="661CA81E" w14:textId="77777777" w:rsidR="00FD2198" w:rsidRDefault="00FD2198" w:rsidP="00FD2198">
      <w:pPr>
        <w:pStyle w:val="Paragraphedeliste"/>
        <w:ind w:left="1080"/>
        <w:jc w:val="both"/>
        <w:rPr>
          <w:u w:val="single"/>
          <w:lang w:val="es-419"/>
        </w:rPr>
      </w:pPr>
    </w:p>
    <w:p w14:paraId="746A857D" w14:textId="77777777" w:rsidR="00FD2198" w:rsidRPr="001C4D38" w:rsidRDefault="00FD2198" w:rsidP="00FD2198">
      <w:pPr>
        <w:pStyle w:val="Paragraphedeliste"/>
        <w:numPr>
          <w:ilvl w:val="0"/>
          <w:numId w:val="3"/>
        </w:numPr>
        <w:jc w:val="both"/>
        <w:rPr>
          <w:u w:val="single"/>
          <w:lang w:val="es-419"/>
        </w:rPr>
      </w:pPr>
      <w:r w:rsidRPr="001C4D38">
        <w:rPr>
          <w:u w:val="single"/>
          <w:lang w:val="es-419"/>
        </w:rPr>
        <w:t>Cómo trabaja ahora?</w:t>
      </w:r>
    </w:p>
    <w:p w14:paraId="358FF4DC" w14:textId="77777777" w:rsidR="00013293" w:rsidRDefault="001C4D38" w:rsidP="00D83AE7">
      <w:pPr>
        <w:ind w:left="1080"/>
        <w:jc w:val="both"/>
        <w:rPr>
          <w:lang w:val="es-419"/>
        </w:rPr>
      </w:pPr>
      <w:r w:rsidRPr="004F516F">
        <w:rPr>
          <w:lang w:val="es-419"/>
        </w:rPr>
        <w:t xml:space="preserve">En la actualidad, </w:t>
      </w:r>
      <w:r w:rsidR="00FD2198" w:rsidRPr="004F516F">
        <w:rPr>
          <w:lang w:val="es-419"/>
        </w:rPr>
        <w:t xml:space="preserve">sólo se puede seleccionar altura y variedad como variables que permiten la categorización. Se muestran las categorías de fincas por monitorear al aplastar el botón “mostrar categorías”, pero éstas están predefinidas </w:t>
      </w:r>
      <w:r w:rsidR="00FD7AAF" w:rsidRPr="004F516F">
        <w:rPr>
          <w:lang w:val="es-419"/>
        </w:rPr>
        <w:t xml:space="preserve">en el código </w:t>
      </w:r>
      <w:r w:rsidR="00591E12" w:rsidRPr="004F516F">
        <w:rPr>
          <w:lang w:val="es-419"/>
        </w:rPr>
        <w:t>(4 clases para la altura, tres clase</w:t>
      </w:r>
      <w:r w:rsidR="00FD2198" w:rsidRPr="004F516F">
        <w:rPr>
          <w:lang w:val="es-419"/>
        </w:rPr>
        <w:t>s para la variedad).  Las clases de variedad ya están en la base de datos: es la variable “cat_Variedad”.</w:t>
      </w:r>
      <w:r w:rsidR="00FD2198">
        <w:rPr>
          <w:lang w:val="es-419"/>
        </w:rPr>
        <w:t xml:space="preserve"> </w:t>
      </w:r>
    </w:p>
    <w:p w14:paraId="6EB17DDA" w14:textId="77777777" w:rsidR="00D83AE7" w:rsidRDefault="00D83AE7" w:rsidP="00D83AE7">
      <w:pPr>
        <w:ind w:left="1080"/>
        <w:jc w:val="both"/>
        <w:rPr>
          <w:lang w:val="es-419"/>
        </w:rPr>
      </w:pPr>
      <w:r>
        <w:rPr>
          <w:lang w:val="es-419"/>
        </w:rPr>
        <w:t>Las categorías de fincas no están en la base de datos.</w:t>
      </w:r>
    </w:p>
    <w:p w14:paraId="2A35FD8C" w14:textId="77777777" w:rsidR="007D28FF" w:rsidRDefault="00930469" w:rsidP="00BA541A">
      <w:pPr>
        <w:pStyle w:val="Paragraphedeliste"/>
        <w:numPr>
          <w:ilvl w:val="0"/>
          <w:numId w:val="1"/>
        </w:numPr>
        <w:jc w:val="both"/>
        <w:rPr>
          <w:b/>
          <w:lang w:val="es-419"/>
        </w:rPr>
      </w:pPr>
      <w:r w:rsidRPr="007D28FF">
        <w:rPr>
          <w:b/>
          <w:lang w:val="es-419"/>
        </w:rPr>
        <w:t>Pestaña « Número de parcelas – Parámetros »</w:t>
      </w:r>
    </w:p>
    <w:p w14:paraId="744CA651" w14:textId="77777777" w:rsidR="004D5E7B" w:rsidRDefault="004D5E7B" w:rsidP="004D5E7B">
      <w:pPr>
        <w:pStyle w:val="Paragraphedeliste"/>
        <w:jc w:val="both"/>
        <w:rPr>
          <w:b/>
          <w:lang w:val="es-419"/>
        </w:rPr>
      </w:pPr>
    </w:p>
    <w:p w14:paraId="3B95760D" w14:textId="77777777" w:rsidR="00930469" w:rsidRDefault="00930469" w:rsidP="00930469">
      <w:pPr>
        <w:pStyle w:val="Paragraphedeliste"/>
        <w:numPr>
          <w:ilvl w:val="0"/>
          <w:numId w:val="4"/>
        </w:numPr>
        <w:jc w:val="both"/>
        <w:rPr>
          <w:u w:val="single"/>
          <w:lang w:val="es-419"/>
        </w:rPr>
      </w:pPr>
      <w:r w:rsidRPr="00DE3A3A">
        <w:rPr>
          <w:u w:val="single"/>
          <w:lang w:val="es-419"/>
        </w:rPr>
        <w:t>Cómo debería funcionar?</w:t>
      </w:r>
    </w:p>
    <w:p w14:paraId="6FDE97AD" w14:textId="77777777" w:rsidR="00930469" w:rsidRDefault="00930469" w:rsidP="00930469">
      <w:pPr>
        <w:pStyle w:val="Paragraphedeliste"/>
        <w:ind w:left="1080"/>
        <w:jc w:val="both"/>
        <w:rPr>
          <w:u w:val="single"/>
          <w:lang w:val="es-419"/>
        </w:rPr>
      </w:pPr>
    </w:p>
    <w:p w14:paraId="496DC893" w14:textId="77777777" w:rsidR="00930469" w:rsidRDefault="00930469" w:rsidP="007D28FF">
      <w:pPr>
        <w:pStyle w:val="Paragraphedeliste"/>
        <w:ind w:left="1080"/>
        <w:jc w:val="both"/>
        <w:rPr>
          <w:lang w:val="es-419"/>
        </w:rPr>
      </w:pPr>
      <w:r w:rsidRPr="00930469">
        <w:rPr>
          <w:lang w:val="es-419"/>
        </w:rPr>
        <w:t xml:space="preserve">Esta pestaña sirve para definir algunos parámetros que permiten al modelo de funcionar. </w:t>
      </w:r>
      <w:r w:rsidR="007D28FF">
        <w:rPr>
          <w:lang w:val="es-419"/>
        </w:rPr>
        <w:t>Debería indicarse en el c</w:t>
      </w:r>
      <w:r w:rsidR="00FD7AAF">
        <w:rPr>
          <w:lang w:val="es-419"/>
        </w:rPr>
        <w:t>uadro azul, lo que representan los</w:t>
      </w:r>
      <w:r w:rsidR="007D28FF">
        <w:rPr>
          <w:lang w:val="es-419"/>
        </w:rPr>
        <w:t xml:space="preserve"> número</w:t>
      </w:r>
      <w:r w:rsidR="00FD7AAF">
        <w:rPr>
          <w:lang w:val="es-419"/>
        </w:rPr>
        <w:t>s</w:t>
      </w:r>
      <w:r w:rsidR="007D28FF">
        <w:rPr>
          <w:lang w:val="es-419"/>
        </w:rPr>
        <w:t>: Número de parcelas existentes en cada categoría de parcelas.</w:t>
      </w:r>
    </w:p>
    <w:p w14:paraId="13B48BA4" w14:textId="77777777" w:rsidR="007D28FF" w:rsidRPr="007D28FF" w:rsidRDefault="007D28FF" w:rsidP="007D28FF">
      <w:pPr>
        <w:pStyle w:val="Paragraphedeliste"/>
        <w:ind w:left="1080"/>
        <w:jc w:val="both"/>
        <w:rPr>
          <w:lang w:val="es-419"/>
        </w:rPr>
      </w:pPr>
    </w:p>
    <w:p w14:paraId="105DDD0F" w14:textId="77777777" w:rsidR="00930469" w:rsidRPr="00930469" w:rsidRDefault="007D28FF" w:rsidP="00930469">
      <w:pPr>
        <w:pStyle w:val="Paragraphedeliste"/>
        <w:ind w:left="1080"/>
        <w:jc w:val="both"/>
        <w:rPr>
          <w:u w:val="single"/>
          <w:lang w:val="es-419"/>
        </w:rPr>
      </w:pPr>
      <w:r>
        <w:rPr>
          <w:lang w:val="es-419"/>
        </w:rPr>
        <w:t>Adicionalmente, d</w:t>
      </w:r>
      <w:r w:rsidR="00930469" w:rsidRPr="00930469">
        <w:rPr>
          <w:lang w:val="es-419"/>
        </w:rPr>
        <w:t>ebería</w:t>
      </w:r>
      <w:r w:rsidR="00930469">
        <w:rPr>
          <w:lang w:val="es-419"/>
        </w:rPr>
        <w:t>n</w:t>
      </w:r>
      <w:r w:rsidR="00930469" w:rsidRPr="00930469">
        <w:rPr>
          <w:lang w:val="es-419"/>
        </w:rPr>
        <w:t xml:space="preserve"> salir un</w:t>
      </w:r>
      <w:r w:rsidR="00930469">
        <w:rPr>
          <w:lang w:val="es-419"/>
        </w:rPr>
        <w:t>os</w:t>
      </w:r>
      <w:r w:rsidR="00930469" w:rsidRPr="00930469">
        <w:rPr>
          <w:lang w:val="es-419"/>
        </w:rPr>
        <w:t xml:space="preserve"> mensaje</w:t>
      </w:r>
      <w:r w:rsidR="00930469">
        <w:rPr>
          <w:lang w:val="es-419"/>
        </w:rPr>
        <w:t>s explicativos para que se</w:t>
      </w:r>
      <w:r w:rsidR="00A0049C">
        <w:rPr>
          <w:lang w:val="es-419"/>
        </w:rPr>
        <w:t xml:space="preserve"> sepa cómo eso afecta el </w:t>
      </w:r>
      <w:r w:rsidR="004A5E1F">
        <w:rPr>
          <w:lang w:val="es-419"/>
        </w:rPr>
        <w:t>cá</w:t>
      </w:r>
      <w:r w:rsidR="00A0049C">
        <w:rPr>
          <w:lang w:val="es-419"/>
        </w:rPr>
        <w:t xml:space="preserve">lculo del </w:t>
      </w:r>
      <w:r w:rsidR="00777E7E">
        <w:rPr>
          <w:lang w:val="es-419"/>
        </w:rPr>
        <w:t>número de parcelas por</w:t>
      </w:r>
      <w:r w:rsidR="00930469">
        <w:rPr>
          <w:lang w:val="es-419"/>
        </w:rPr>
        <w:t xml:space="preserve"> </w:t>
      </w:r>
      <w:r w:rsidR="00A0049C">
        <w:rPr>
          <w:lang w:val="es-419"/>
        </w:rPr>
        <w:t>monitorear</w:t>
      </w:r>
      <w:r w:rsidR="00930469" w:rsidRPr="00930469">
        <w:rPr>
          <w:lang w:val="es-419"/>
        </w:rPr>
        <w:t>:</w:t>
      </w:r>
    </w:p>
    <w:p w14:paraId="7BF6510D" w14:textId="77777777" w:rsidR="00930469" w:rsidRPr="00930469" w:rsidRDefault="00F439FA" w:rsidP="00930469">
      <w:pPr>
        <w:pStyle w:val="Paragraphedeliste"/>
        <w:jc w:val="both"/>
        <w:rPr>
          <w:lang w:val="es-419"/>
        </w:rPr>
      </w:pPr>
      <w:r w:rsidRPr="00AC4148">
        <w:rPr>
          <w:noProof/>
          <w:lang w:eastAsia="fr-FR"/>
        </w:rPr>
        <mc:AlternateContent>
          <mc:Choice Requires="wps">
            <w:drawing>
              <wp:anchor distT="45720" distB="45720" distL="114300" distR="114300" simplePos="0" relativeHeight="251665408" behindDoc="0" locked="0" layoutInCell="1" allowOverlap="1" wp14:anchorId="603DF6CE" wp14:editId="4432200B">
                <wp:simplePos x="0" y="0"/>
                <wp:positionH relativeFrom="margin">
                  <wp:posOffset>655320</wp:posOffset>
                </wp:positionH>
                <wp:positionV relativeFrom="paragraph">
                  <wp:posOffset>189865</wp:posOffset>
                </wp:positionV>
                <wp:extent cx="5057775" cy="3324225"/>
                <wp:effectExtent l="0" t="0" r="28575" b="2857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3324225"/>
                        </a:xfrm>
                        <a:prstGeom prst="rect">
                          <a:avLst/>
                        </a:prstGeom>
                        <a:solidFill>
                          <a:srgbClr val="FFFFFF"/>
                        </a:solidFill>
                        <a:ln w="9525">
                          <a:solidFill>
                            <a:srgbClr val="000000"/>
                          </a:solidFill>
                          <a:miter lim="800000"/>
                          <a:headEnd/>
                          <a:tailEnd/>
                        </a:ln>
                      </wps:spPr>
                      <wps:txbx>
                        <w:txbxContent>
                          <w:p w14:paraId="419B06E8" w14:textId="77777777" w:rsidR="00930469" w:rsidRDefault="00930469" w:rsidP="00930469">
                            <w:pPr>
                              <w:rPr>
                                <w:lang w:val="es-419"/>
                              </w:rPr>
                            </w:pPr>
                            <w:r>
                              <w:rPr>
                                <w:lang w:val="es-419"/>
                              </w:rPr>
                              <w:t>Defina los parámetros siguientes.</w:t>
                            </w:r>
                          </w:p>
                          <w:p w14:paraId="7364C1B4" w14:textId="77777777" w:rsidR="00A0049C" w:rsidRDefault="00A0049C" w:rsidP="00930469">
                            <w:pPr>
                              <w:rPr>
                                <w:lang w:val="es-419"/>
                              </w:rPr>
                            </w:pPr>
                            <w:r>
                              <w:rPr>
                                <w:lang w:val="es-419"/>
                              </w:rPr>
                              <w:t xml:space="preserve">Umbral de detectabilidad: </w:t>
                            </w:r>
                          </w:p>
                          <w:p w14:paraId="7B6804E8" w14:textId="77777777" w:rsidR="00930469" w:rsidRDefault="00A0049C" w:rsidP="00930469">
                            <w:pPr>
                              <w:rPr>
                                <w:lang w:val="es-419"/>
                              </w:rPr>
                            </w:pPr>
                            <w:r>
                              <w:rPr>
                                <w:lang w:val="es-419"/>
                              </w:rPr>
                              <w:t>E</w:t>
                            </w:r>
                            <w:r w:rsidR="00930469">
                              <w:rPr>
                                <w:lang w:val="es-419"/>
                              </w:rPr>
                              <w:t xml:space="preserve">s el umbral arriba del cual es fácil detectar la roya. Se recomienda usar 1% de incidencia. Cuando las incidencias estén debajo del umbral de detectabilidad, </w:t>
                            </w:r>
                            <w:r w:rsidR="00CC73B7">
                              <w:rPr>
                                <w:lang w:val="es-419"/>
                              </w:rPr>
                              <w:t>se incrementa</w:t>
                            </w:r>
                            <w:r w:rsidR="00930469">
                              <w:rPr>
                                <w:lang w:val="es-419"/>
                              </w:rPr>
                              <w:t xml:space="preserve"> el número de parcelas por monitorear para poder estimar adecuadamente la incidencia.</w:t>
                            </w:r>
                          </w:p>
                          <w:p w14:paraId="6091357C" w14:textId="77777777" w:rsidR="00930469" w:rsidRDefault="00A0049C" w:rsidP="00930469">
                            <w:pPr>
                              <w:rPr>
                                <w:lang w:val="es-419"/>
                              </w:rPr>
                            </w:pPr>
                            <w:r>
                              <w:rPr>
                                <w:lang w:val="es-419"/>
                              </w:rPr>
                              <w:t>Nú</w:t>
                            </w:r>
                            <w:r w:rsidR="00930469">
                              <w:rPr>
                                <w:lang w:val="es-419"/>
                              </w:rPr>
                              <w:t>mero de</w:t>
                            </w:r>
                            <w:r>
                              <w:rPr>
                                <w:lang w:val="es-419"/>
                              </w:rPr>
                              <w:t xml:space="preserve"> plantas por parcela:</w:t>
                            </w:r>
                          </w:p>
                          <w:p w14:paraId="3DBDC3F8" w14:textId="77777777" w:rsidR="00A0049C" w:rsidRDefault="00A0049C" w:rsidP="00930469">
                            <w:pPr>
                              <w:rPr>
                                <w:lang w:val="es-419"/>
                              </w:rPr>
                            </w:pPr>
                            <w:r>
                              <w:rPr>
                                <w:lang w:val="es-419"/>
                              </w:rPr>
                              <w:t xml:space="preserve">El aumentar el número de plantas monitoreadas </w:t>
                            </w:r>
                            <w:r w:rsidR="004A5E1F">
                              <w:rPr>
                                <w:lang w:val="es-419"/>
                              </w:rPr>
                              <w:t xml:space="preserve">por parcela </w:t>
                            </w:r>
                            <w:r>
                              <w:rPr>
                                <w:lang w:val="es-419"/>
                              </w:rPr>
                              <w:t xml:space="preserve">facilita la detección de la roya y la estimación de </w:t>
                            </w:r>
                            <w:r w:rsidR="004A5E1F">
                              <w:rPr>
                                <w:lang w:val="es-419"/>
                              </w:rPr>
                              <w:t>incidencias bajas. Esto puede permitir reducir el número de parcelas por monitorear.</w:t>
                            </w:r>
                          </w:p>
                          <w:p w14:paraId="3413C67A" w14:textId="77777777" w:rsidR="00A81920" w:rsidRPr="007D28FF" w:rsidRDefault="007D28FF" w:rsidP="00930469">
                            <w:pPr>
                              <w:rPr>
                                <w:rFonts w:cstheme="minorHAnsi"/>
                                <w:lang w:val="es-419" w:eastAsia="ja-JP"/>
                              </w:rPr>
                            </w:pPr>
                            <w:r w:rsidRPr="007D28FF">
                              <w:rPr>
                                <w:rFonts w:cstheme="minorHAnsi"/>
                                <w:lang w:val="es-419" w:eastAsia="ja-JP"/>
                              </w:rPr>
                              <w:t>Número de parcelas mínimo:</w:t>
                            </w:r>
                          </w:p>
                          <w:p w14:paraId="75B217CD" w14:textId="77777777" w:rsidR="007D28FF" w:rsidRPr="007D28FF" w:rsidRDefault="007D28FF" w:rsidP="00930469">
                            <w:pPr>
                              <w:rPr>
                                <w:rFonts w:ascii="Segoe UI Symbol" w:hAnsi="Segoe UI Symbol" w:cstheme="minorHAnsi"/>
                                <w:lang w:val="es-419" w:eastAsia="ja-JP"/>
                              </w:rPr>
                            </w:pPr>
                            <w:r>
                              <w:rPr>
                                <w:rFonts w:cstheme="minorHAnsi"/>
                                <w:lang w:val="es-419" w:eastAsia="ja-JP"/>
                              </w:rPr>
                              <w:t>Ese número se</w:t>
                            </w:r>
                            <w:r w:rsidRPr="007D28FF">
                              <w:rPr>
                                <w:rFonts w:cstheme="minorHAnsi"/>
                                <w:lang w:val="es-419" w:eastAsia="ja-JP"/>
                              </w:rPr>
                              <w:t xml:space="preserve"> agrega al n</w:t>
                            </w:r>
                            <w:r>
                              <w:rPr>
                                <w:rFonts w:cstheme="minorHAnsi"/>
                                <w:lang w:val="es-419" w:eastAsia="ja-JP"/>
                              </w:rPr>
                              <w:t>úmero de parcelas determinado p</w:t>
                            </w:r>
                            <w:r w:rsidRPr="007D28FF">
                              <w:rPr>
                                <w:rFonts w:cstheme="minorHAnsi"/>
                                <w:lang w:val="es-419" w:eastAsia="ja-JP"/>
                              </w:rPr>
                              <w:t>or el modelo</w:t>
                            </w:r>
                            <w:r>
                              <w:rPr>
                                <w:rFonts w:cstheme="minorHAnsi"/>
                                <w:lang w:val="es-419" w:eastAsia="ja-JP"/>
                              </w:rPr>
                              <w:t xml:space="preserve"> para evitar un número de parcelas por monitorear demasiado bajo</w:t>
                            </w:r>
                            <w:r w:rsidR="002E7876">
                              <w:rPr>
                                <w:rFonts w:cstheme="minorHAnsi"/>
                                <w:lang w:val="es-419" w:eastAsia="ja-JP"/>
                              </w:rPr>
                              <w:t xml:space="preserve">. Se recomienda el número de 10, </w:t>
                            </w:r>
                            <w:r w:rsidR="002E7876" w:rsidRPr="004F516F">
                              <w:rPr>
                                <w:rFonts w:cstheme="minorHAnsi"/>
                                <w:lang w:val="es-419" w:eastAsia="ja-JP"/>
                              </w:rPr>
                              <w:t>pero puede ser inferior.</w:t>
                            </w:r>
                          </w:p>
                          <w:p w14:paraId="4C47F960" w14:textId="77777777" w:rsidR="00930469" w:rsidRDefault="00930469" w:rsidP="00930469">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F6CE" id="Zone de texte 3" o:spid="_x0000_s1029" type="#_x0000_t202" style="position:absolute;left:0;text-align:left;margin-left:51.6pt;margin-top:14.95pt;width:398.25pt;height:26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">
                <v:textbox>
                  <w:txbxContent>
                    <w:p w14:paraId="419B06E8" w14:textId="77777777" w:rsidR="00930469" w:rsidRDefault="00930469" w:rsidP="00930469">
                      <w:pPr>
                        <w:rPr>
                          <w:lang w:val="es-419"/>
                        </w:rPr>
                      </w:pPr>
                      <w:r>
                        <w:rPr>
                          <w:lang w:val="es-419"/>
                        </w:rPr>
                        <w:t>Defina los parámetros siguientes.</w:t>
                      </w:r>
                    </w:p>
                    <w:p w14:paraId="7364C1B4" w14:textId="77777777" w:rsidR="00A0049C" w:rsidRDefault="00A0049C" w:rsidP="00930469">
                      <w:pPr>
                        <w:rPr>
                          <w:lang w:val="es-419"/>
                        </w:rPr>
                      </w:pPr>
                      <w:r>
                        <w:rPr>
                          <w:lang w:val="es-419"/>
                        </w:rPr>
                        <w:t xml:space="preserve">Umbral de detectabilidad: </w:t>
                      </w:r>
                    </w:p>
                    <w:p w14:paraId="7B6804E8" w14:textId="77777777" w:rsidR="00930469" w:rsidRDefault="00A0049C" w:rsidP="00930469">
                      <w:pPr>
                        <w:rPr>
                          <w:lang w:val="es-419"/>
                        </w:rPr>
                      </w:pPr>
                      <w:r>
                        <w:rPr>
                          <w:lang w:val="es-419"/>
                        </w:rPr>
                        <w:t>E</w:t>
                      </w:r>
                      <w:r w:rsidR="00930469">
                        <w:rPr>
                          <w:lang w:val="es-419"/>
                        </w:rPr>
                        <w:t xml:space="preserve">s el umbral arriba del cual es fácil detectar la roya. Se recomienda usar 1% de incidencia. Cuando las incidencias estén debajo del umbral de detectabilidad, </w:t>
                      </w:r>
                      <w:r w:rsidR="00CC73B7">
                        <w:rPr>
                          <w:lang w:val="es-419"/>
                        </w:rPr>
                        <w:t>se incrementa</w:t>
                      </w:r>
                      <w:r w:rsidR="00930469">
                        <w:rPr>
                          <w:lang w:val="es-419"/>
                        </w:rPr>
                        <w:t xml:space="preserve"> el número de parcelas por monitorear para poder estimar adecuadamente la incidencia.</w:t>
                      </w:r>
                    </w:p>
                    <w:p w14:paraId="6091357C" w14:textId="77777777" w:rsidR="00930469" w:rsidRDefault="00A0049C" w:rsidP="00930469">
                      <w:pPr>
                        <w:rPr>
                          <w:lang w:val="es-419"/>
                        </w:rPr>
                      </w:pPr>
                      <w:r>
                        <w:rPr>
                          <w:lang w:val="es-419"/>
                        </w:rPr>
                        <w:t>Nú</w:t>
                      </w:r>
                      <w:r w:rsidR="00930469">
                        <w:rPr>
                          <w:lang w:val="es-419"/>
                        </w:rPr>
                        <w:t>mero de</w:t>
                      </w:r>
                      <w:r>
                        <w:rPr>
                          <w:lang w:val="es-419"/>
                        </w:rPr>
                        <w:t xml:space="preserve"> plantas por parcela:</w:t>
                      </w:r>
                    </w:p>
                    <w:p w14:paraId="3DBDC3F8" w14:textId="77777777" w:rsidR="00A0049C" w:rsidRDefault="00A0049C" w:rsidP="00930469">
                      <w:pPr>
                        <w:rPr>
                          <w:lang w:val="es-419"/>
                        </w:rPr>
                      </w:pPr>
                      <w:r>
                        <w:rPr>
                          <w:lang w:val="es-419"/>
                        </w:rPr>
                        <w:t xml:space="preserve">El aumentar el número de plantas monitoreadas </w:t>
                      </w:r>
                      <w:r w:rsidR="004A5E1F">
                        <w:rPr>
                          <w:lang w:val="es-419"/>
                        </w:rPr>
                        <w:t xml:space="preserve">por parcela </w:t>
                      </w:r>
                      <w:r>
                        <w:rPr>
                          <w:lang w:val="es-419"/>
                        </w:rPr>
                        <w:t xml:space="preserve">facilita la detección de la roya y la estimación de </w:t>
                      </w:r>
                      <w:r w:rsidR="004A5E1F">
                        <w:rPr>
                          <w:lang w:val="es-419"/>
                        </w:rPr>
                        <w:t>incidencias bajas. Esto puede permitir reducir el número de parcelas por monitorear.</w:t>
                      </w:r>
                    </w:p>
                    <w:p w14:paraId="3413C67A" w14:textId="77777777" w:rsidR="00A81920" w:rsidRPr="007D28FF" w:rsidRDefault="007D28FF" w:rsidP="00930469">
                      <w:pPr>
                        <w:rPr>
                          <w:rFonts w:cstheme="minorHAnsi"/>
                          <w:lang w:val="es-419" w:eastAsia="ja-JP"/>
                        </w:rPr>
                      </w:pPr>
                      <w:r w:rsidRPr="007D28FF">
                        <w:rPr>
                          <w:rFonts w:cstheme="minorHAnsi"/>
                          <w:lang w:val="es-419" w:eastAsia="ja-JP"/>
                        </w:rPr>
                        <w:t>Número de parcelas mínimo:</w:t>
                      </w:r>
                    </w:p>
                    <w:p w14:paraId="75B217CD" w14:textId="77777777" w:rsidR="007D28FF" w:rsidRPr="007D28FF" w:rsidRDefault="007D28FF" w:rsidP="00930469">
                      <w:pPr>
                        <w:rPr>
                          <w:rFonts w:ascii="Segoe UI Symbol" w:hAnsi="Segoe UI Symbol" w:cstheme="minorHAnsi"/>
                          <w:lang w:val="es-419" w:eastAsia="ja-JP"/>
                        </w:rPr>
                      </w:pPr>
                      <w:r>
                        <w:rPr>
                          <w:rFonts w:cstheme="minorHAnsi"/>
                          <w:lang w:val="es-419" w:eastAsia="ja-JP"/>
                        </w:rPr>
                        <w:t>Ese número se</w:t>
                      </w:r>
                      <w:r w:rsidRPr="007D28FF">
                        <w:rPr>
                          <w:rFonts w:cstheme="minorHAnsi"/>
                          <w:lang w:val="es-419" w:eastAsia="ja-JP"/>
                        </w:rPr>
                        <w:t xml:space="preserve"> agrega al n</w:t>
                      </w:r>
                      <w:r>
                        <w:rPr>
                          <w:rFonts w:cstheme="minorHAnsi"/>
                          <w:lang w:val="es-419" w:eastAsia="ja-JP"/>
                        </w:rPr>
                        <w:t>úmero de parcelas determinado p</w:t>
                      </w:r>
                      <w:r w:rsidRPr="007D28FF">
                        <w:rPr>
                          <w:rFonts w:cstheme="minorHAnsi"/>
                          <w:lang w:val="es-419" w:eastAsia="ja-JP"/>
                        </w:rPr>
                        <w:t>or el modelo</w:t>
                      </w:r>
                      <w:r>
                        <w:rPr>
                          <w:rFonts w:cstheme="minorHAnsi"/>
                          <w:lang w:val="es-419" w:eastAsia="ja-JP"/>
                        </w:rPr>
                        <w:t xml:space="preserve"> para evitar un número de parcelas por monitorear demasiado bajo</w:t>
                      </w:r>
                      <w:r w:rsidR="002E7876">
                        <w:rPr>
                          <w:rFonts w:cstheme="minorHAnsi"/>
                          <w:lang w:val="es-419" w:eastAsia="ja-JP"/>
                        </w:rPr>
                        <w:t xml:space="preserve">. Se recomienda el número de 10, </w:t>
                      </w:r>
                      <w:r w:rsidR="002E7876" w:rsidRPr="004F516F">
                        <w:rPr>
                          <w:rFonts w:cstheme="minorHAnsi"/>
                          <w:lang w:val="es-419" w:eastAsia="ja-JP"/>
                        </w:rPr>
                        <w:t>pero puede ser inferior.</w:t>
                      </w:r>
                    </w:p>
                    <w:p w14:paraId="4C47F960" w14:textId="77777777" w:rsidR="00930469" w:rsidRDefault="00930469" w:rsidP="00930469">
                      <w:pPr>
                        <w:rPr>
                          <w:lang w:val="es-419"/>
                        </w:rPr>
                      </w:pPr>
                    </w:p>
                  </w:txbxContent>
                </v:textbox>
                <w10:wrap type="square" anchorx="margin"/>
              </v:shape>
            </w:pict>
          </mc:Fallback>
        </mc:AlternateContent>
      </w:r>
    </w:p>
    <w:p w14:paraId="3390604D" w14:textId="77777777" w:rsidR="00715C0C" w:rsidRDefault="00715C0C" w:rsidP="00D83AE7">
      <w:pPr>
        <w:ind w:left="1080"/>
        <w:jc w:val="both"/>
        <w:rPr>
          <w:lang w:val="es-419"/>
        </w:rPr>
      </w:pPr>
    </w:p>
    <w:p w14:paraId="44CB381F" w14:textId="77777777" w:rsidR="00020947" w:rsidRDefault="00020947">
      <w:pPr>
        <w:rPr>
          <w:u w:val="single"/>
          <w:lang w:val="es-419"/>
        </w:rPr>
      </w:pPr>
      <w:r>
        <w:rPr>
          <w:u w:val="single"/>
          <w:lang w:val="es-419"/>
        </w:rPr>
        <w:br w:type="page"/>
      </w:r>
    </w:p>
    <w:p w14:paraId="4334E869" w14:textId="77777777" w:rsidR="00020947" w:rsidRDefault="00020947" w:rsidP="00020947">
      <w:pPr>
        <w:pStyle w:val="Paragraphedeliste"/>
        <w:ind w:left="1080"/>
        <w:jc w:val="both"/>
        <w:rPr>
          <w:u w:val="single"/>
          <w:lang w:val="es-419"/>
        </w:rPr>
      </w:pPr>
    </w:p>
    <w:p w14:paraId="5FC4D43E" w14:textId="77777777" w:rsidR="007D28FF" w:rsidRDefault="00020947" w:rsidP="007D28FF">
      <w:pPr>
        <w:pStyle w:val="Paragraphedeliste"/>
        <w:numPr>
          <w:ilvl w:val="0"/>
          <w:numId w:val="4"/>
        </w:numPr>
        <w:jc w:val="both"/>
        <w:rPr>
          <w:u w:val="single"/>
          <w:lang w:val="es-419"/>
        </w:rPr>
      </w:pPr>
      <w:r w:rsidRPr="00AC4148">
        <w:rPr>
          <w:noProof/>
          <w:lang w:eastAsia="fr-FR"/>
        </w:rPr>
        <mc:AlternateContent>
          <mc:Choice Requires="wps">
            <w:drawing>
              <wp:anchor distT="45720" distB="45720" distL="114300" distR="114300" simplePos="0" relativeHeight="251675648" behindDoc="0" locked="0" layoutInCell="1" allowOverlap="1" wp14:anchorId="52040C5A" wp14:editId="005AC80B">
                <wp:simplePos x="0" y="0"/>
                <wp:positionH relativeFrom="margin">
                  <wp:posOffset>746760</wp:posOffset>
                </wp:positionH>
                <wp:positionV relativeFrom="paragraph">
                  <wp:posOffset>0</wp:posOffset>
                </wp:positionV>
                <wp:extent cx="5057775" cy="1819275"/>
                <wp:effectExtent l="0" t="0" r="28575" b="2857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819275"/>
                        </a:xfrm>
                        <a:prstGeom prst="rect">
                          <a:avLst/>
                        </a:prstGeom>
                        <a:solidFill>
                          <a:srgbClr val="FFFFFF"/>
                        </a:solidFill>
                        <a:ln w="9525">
                          <a:solidFill>
                            <a:srgbClr val="000000"/>
                          </a:solidFill>
                          <a:miter lim="800000"/>
                          <a:headEnd/>
                          <a:tailEnd/>
                        </a:ln>
                      </wps:spPr>
                      <wps:txbx>
                        <w:txbxContent>
                          <w:p w14:paraId="4D7A8915" w14:textId="77777777" w:rsidR="00020947" w:rsidRDefault="00020947" w:rsidP="00020947">
                            <w:pPr>
                              <w:rPr>
                                <w:lang w:val="es-419"/>
                              </w:rPr>
                            </w:pPr>
                            <w:r>
                              <w:rPr>
                                <w:lang w:val="es-419"/>
                              </w:rPr>
                              <w:t>Defina los parámetros siguientes:</w:t>
                            </w:r>
                          </w:p>
                          <w:p w14:paraId="70E9CECF" w14:textId="77777777" w:rsidR="00020947" w:rsidRPr="00715C0C" w:rsidRDefault="00020947" w:rsidP="00020947">
                            <w:pPr>
                              <w:rPr>
                                <w:rFonts w:ascii="Segoe UI Symbol" w:hAnsi="Segoe UI Symbol"/>
                                <w:lang w:val="es-419" w:eastAsia="ja-JP"/>
                              </w:rPr>
                            </w:pPr>
                            <w:r>
                              <w:rPr>
                                <w:lang w:val="es-419"/>
                              </w:rPr>
                              <w:t>Número de parcelas existentes en cada categoría de parcelas:</w:t>
                            </w:r>
                          </w:p>
                          <w:p w14:paraId="54AFBDCE" w14:textId="77777777" w:rsidR="00020947" w:rsidRDefault="00020947" w:rsidP="00020947">
                            <w:pPr>
                              <w:rPr>
                                <w:lang w:val="es-419"/>
                              </w:rPr>
                            </w:pPr>
                            <w:r>
                              <w:rPr>
                                <w:lang w:val="es-419"/>
                              </w:rPr>
                              <w:t>Puede ser que algunas categorías de parcelas estén muy poco representadas en la realidad. No sería lógico monitorear muchas de estas parcelas si están poco representadas. El ingresar una estimación del número de parcelas existentes en cada categoría permite corregir los números de parcelas por monitorear que propone el modelo de acuerdo a esta información. Este dato es evidentemente muy aproximativo.</w:t>
                            </w:r>
                          </w:p>
                          <w:p w14:paraId="7511632C" w14:textId="77777777" w:rsidR="00020947" w:rsidRPr="004A5E1F" w:rsidRDefault="00020947" w:rsidP="00020947">
                            <w:pPr>
                              <w:rPr>
                                <w:rFonts w:ascii="Segoe UI Symbol" w:hAnsi="Segoe UI Symbol"/>
                                <w:lang w:val="es-419" w:eastAsia="ja-JP"/>
                              </w:rPr>
                            </w:pPr>
                            <w:r>
                              <w:rPr>
                                <w:lang w:val="es-419"/>
                              </w:rPr>
                              <w:t>.</w:t>
                            </w:r>
                          </w:p>
                          <w:p w14:paraId="371678EF" w14:textId="77777777" w:rsidR="00020947" w:rsidRDefault="00020947" w:rsidP="00020947">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6D2CF" id="Zone de texte 4" o:spid="_x0000_s1030" type="#_x0000_t202" style="position:absolute;left:0;text-align:left;margin-left:58.8pt;margin-top:0;width:398.25pt;height:143.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">
                <v:textbox>
                  <w:txbxContent>
                    <w:p w:rsidR="00020947" w:rsidRDefault="00020947" w:rsidP="00020947">
                      <w:pPr>
                        <w:rPr>
                          <w:lang w:val="es-419"/>
                        </w:rPr>
                      </w:pPr>
                      <w:r>
                        <w:rPr>
                          <w:lang w:val="es-419"/>
                        </w:rPr>
                        <w:t>Defina los parámetros siguientes:</w:t>
                      </w:r>
                    </w:p>
                    <w:p w:rsidR="00020947" w:rsidRPr="00715C0C" w:rsidRDefault="00020947" w:rsidP="00020947">
                      <w:pPr>
                        <w:rPr>
                          <w:rFonts w:ascii="Segoe UI Symbol" w:hAnsi="Segoe UI Symbol"/>
                          <w:lang w:val="es-419" w:eastAsia="ja-JP"/>
                        </w:rPr>
                      </w:pPr>
                      <w:r>
                        <w:rPr>
                          <w:lang w:val="es-419"/>
                        </w:rPr>
                        <w:t>Número de parcelas existentes en cada categoría de parcelas:</w:t>
                      </w:r>
                    </w:p>
                    <w:p w:rsidR="00020947" w:rsidRDefault="00020947" w:rsidP="00020947">
                      <w:pPr>
                        <w:rPr>
                          <w:lang w:val="es-419"/>
                        </w:rPr>
                      </w:pPr>
                      <w:r>
                        <w:rPr>
                          <w:lang w:val="es-419"/>
                        </w:rPr>
                        <w:t>Puede ser que algunas categorías de parcelas estén muy poco representadas en la realidad. No sería lógico monitorear muchas de estas parcelas si están poco representadas. El ingresar una estimación del número de parcelas existentes en cada categoría permite corregir los números de parcelas por monitorear que propone el modelo de acuerdo a esta información. Este dato es evidentemente muy aproximativo.</w:t>
                      </w:r>
                    </w:p>
                    <w:p w:rsidR="00020947" w:rsidRPr="004A5E1F" w:rsidRDefault="00020947" w:rsidP="00020947">
                      <w:pPr>
                        <w:rPr>
                          <w:rFonts w:ascii="Segoe UI Symbol" w:hAnsi="Segoe UI Symbol"/>
                          <w:lang w:val="es-419" w:eastAsia="ja-JP"/>
                        </w:rPr>
                      </w:pPr>
                      <w:r>
                        <w:rPr>
                          <w:lang w:val="es-419"/>
                        </w:rPr>
                        <w:t>.</w:t>
                      </w:r>
                    </w:p>
                    <w:p w:rsidR="00020947" w:rsidRDefault="00020947" w:rsidP="00020947">
                      <w:pPr>
                        <w:rPr>
                          <w:lang w:val="es-419"/>
                        </w:rPr>
                      </w:pPr>
                    </w:p>
                  </w:txbxContent>
                </v:textbox>
                <w10:wrap type="square" anchorx="margin"/>
              </v:shape>
            </w:pict>
          </mc:Fallback>
        </mc:AlternateContent>
      </w:r>
      <w:r w:rsidR="007D28FF" w:rsidRPr="001C4D38">
        <w:rPr>
          <w:u w:val="single"/>
          <w:lang w:val="es-419"/>
        </w:rPr>
        <w:t>Cómo trabaja ahora?</w:t>
      </w:r>
    </w:p>
    <w:p w14:paraId="1D0F2F09" w14:textId="77777777" w:rsidR="007D28FF" w:rsidRPr="007D28FF" w:rsidRDefault="007D28FF" w:rsidP="007D28FF">
      <w:pPr>
        <w:ind w:left="1080"/>
        <w:jc w:val="both"/>
        <w:rPr>
          <w:lang w:val="es-419"/>
        </w:rPr>
      </w:pPr>
      <w:r w:rsidRPr="007D28FF">
        <w:rPr>
          <w:lang w:val="es-419"/>
        </w:rPr>
        <w:t>La herramienta</w:t>
      </w:r>
      <w:r>
        <w:rPr>
          <w:lang w:val="es-419"/>
        </w:rPr>
        <w:t xml:space="preserve"> trabaja así en la actualidad. Le faltan las explicaciones para entenderla, sin embargo.</w:t>
      </w:r>
    </w:p>
    <w:p w14:paraId="6A8C1DF2" w14:textId="77777777" w:rsidR="007D28FF" w:rsidRDefault="009F5B7D" w:rsidP="00EF439D">
      <w:pPr>
        <w:pStyle w:val="Paragraphedeliste"/>
        <w:numPr>
          <w:ilvl w:val="0"/>
          <w:numId w:val="1"/>
        </w:numPr>
        <w:jc w:val="both"/>
        <w:rPr>
          <w:b/>
          <w:lang w:val="es-419"/>
        </w:rPr>
      </w:pPr>
      <w:r w:rsidRPr="00D95252">
        <w:rPr>
          <w:b/>
          <w:lang w:val="es-419"/>
        </w:rPr>
        <w:t>Pestaña « Número de parcelas – Tamaño a realizar »</w:t>
      </w:r>
    </w:p>
    <w:p w14:paraId="1C65B72A" w14:textId="77777777" w:rsidR="00111352" w:rsidRDefault="00111352" w:rsidP="00111352">
      <w:pPr>
        <w:pStyle w:val="Paragraphedeliste"/>
        <w:jc w:val="both"/>
        <w:rPr>
          <w:b/>
          <w:lang w:val="es-419"/>
        </w:rPr>
      </w:pPr>
    </w:p>
    <w:p w14:paraId="05308F77" w14:textId="77777777" w:rsidR="00111352" w:rsidRPr="00111352" w:rsidRDefault="00111352" w:rsidP="00111352">
      <w:pPr>
        <w:pStyle w:val="Paragraphedeliste"/>
        <w:jc w:val="both"/>
        <w:rPr>
          <w:lang w:val="es-419"/>
        </w:rPr>
      </w:pPr>
      <w:r w:rsidRPr="00111352">
        <w:rPr>
          <w:lang w:val="es-419"/>
        </w:rPr>
        <w:t>En este punto se hace la planificación anual del monitoreo.</w:t>
      </w:r>
    </w:p>
    <w:p w14:paraId="32FC8D77" w14:textId="77777777" w:rsidR="00D95252" w:rsidRDefault="00D95252" w:rsidP="00D95252">
      <w:pPr>
        <w:pStyle w:val="Paragraphedeliste"/>
        <w:jc w:val="both"/>
        <w:rPr>
          <w:b/>
          <w:lang w:val="es-419"/>
        </w:rPr>
      </w:pPr>
    </w:p>
    <w:p w14:paraId="1DCBE1C7" w14:textId="77777777" w:rsidR="009F5B7D" w:rsidRDefault="009F5B7D" w:rsidP="009F5B7D">
      <w:pPr>
        <w:pStyle w:val="Paragraphedeliste"/>
        <w:numPr>
          <w:ilvl w:val="0"/>
          <w:numId w:val="5"/>
        </w:numPr>
        <w:jc w:val="both"/>
        <w:rPr>
          <w:u w:val="single"/>
          <w:lang w:val="es-419"/>
        </w:rPr>
      </w:pPr>
      <w:r w:rsidRPr="00DE3A3A">
        <w:rPr>
          <w:u w:val="single"/>
          <w:lang w:val="es-419"/>
        </w:rPr>
        <w:t>Cómo debería funcionar?</w:t>
      </w:r>
    </w:p>
    <w:p w14:paraId="31A15713" w14:textId="77777777" w:rsidR="009F5B7D" w:rsidRDefault="009F5B7D" w:rsidP="009F5B7D">
      <w:pPr>
        <w:pStyle w:val="Paragraphedeliste"/>
        <w:jc w:val="both"/>
        <w:rPr>
          <w:b/>
          <w:lang w:val="es-419"/>
        </w:rPr>
      </w:pPr>
    </w:p>
    <w:p w14:paraId="15964E32" w14:textId="4682152C" w:rsidR="009F5B7D" w:rsidRDefault="009F5B7D" w:rsidP="009F5B7D">
      <w:pPr>
        <w:pStyle w:val="Paragraphedeliste"/>
        <w:ind w:left="1080"/>
        <w:jc w:val="both"/>
        <w:rPr>
          <w:lang w:val="es-419"/>
        </w:rPr>
      </w:pPr>
      <w:r w:rsidRPr="004F516F">
        <w:rPr>
          <w:lang w:val="es-419"/>
        </w:rPr>
        <w:t>Conociendo las variables que permiten categorizar las parcelas (punto 2)</w:t>
      </w:r>
      <w:r w:rsidR="00F15632" w:rsidRPr="004F516F">
        <w:rPr>
          <w:lang w:val="es-419"/>
        </w:rPr>
        <w:t>,</w:t>
      </w:r>
      <w:r w:rsidR="00FD7AAF" w:rsidRPr="004F516F">
        <w:rPr>
          <w:lang w:val="es-419"/>
        </w:rPr>
        <w:t xml:space="preserve"> </w:t>
      </w:r>
      <w:r w:rsidR="00F15632" w:rsidRPr="004F516F">
        <w:rPr>
          <w:lang w:val="es-419"/>
        </w:rPr>
        <w:t xml:space="preserve">los parámetros </w:t>
      </w:r>
      <w:r w:rsidR="002679D1" w:rsidRPr="004F516F">
        <w:rPr>
          <w:lang w:val="es-419"/>
        </w:rPr>
        <w:t>(punto 3),</w:t>
      </w:r>
      <w:r w:rsidR="002E7876" w:rsidRPr="004F516F">
        <w:rPr>
          <w:lang w:val="es-419"/>
        </w:rPr>
        <w:t xml:space="preserve"> y cargando los datos históricos de monitoreo de roya, </w:t>
      </w:r>
      <w:r w:rsidR="002679D1" w:rsidRPr="004F516F">
        <w:rPr>
          <w:lang w:val="es-419"/>
        </w:rPr>
        <w:t>se calcula</w:t>
      </w:r>
      <w:r w:rsidRPr="004F516F">
        <w:rPr>
          <w:lang w:val="es-419"/>
        </w:rPr>
        <w:t xml:space="preserve"> el número de parcelas por monitorear en cada categoría de parcelas</w:t>
      </w:r>
      <w:r w:rsidR="00111352" w:rsidRPr="004F516F">
        <w:rPr>
          <w:lang w:val="es-419"/>
        </w:rPr>
        <w:t xml:space="preserve"> y por mes</w:t>
      </w:r>
      <w:r w:rsidRPr="004F516F">
        <w:rPr>
          <w:lang w:val="es-419"/>
        </w:rPr>
        <w:t>.</w:t>
      </w:r>
    </w:p>
    <w:p w14:paraId="424282EB" w14:textId="77777777" w:rsidR="002E7876" w:rsidRDefault="002E7876" w:rsidP="009F5B7D">
      <w:pPr>
        <w:pStyle w:val="Paragraphedeliste"/>
        <w:ind w:left="1080"/>
        <w:jc w:val="both"/>
        <w:rPr>
          <w:lang w:val="es-419"/>
        </w:rPr>
      </w:pPr>
    </w:p>
    <w:p w14:paraId="0CA55867" w14:textId="2684D6D8" w:rsidR="00365AD1" w:rsidRPr="00356962" w:rsidRDefault="002E7876" w:rsidP="00356962">
      <w:pPr>
        <w:pStyle w:val="Paragraphedeliste"/>
        <w:ind w:left="1080"/>
        <w:jc w:val="both"/>
        <w:rPr>
          <w:lang w:val="es-419"/>
        </w:rPr>
      </w:pPr>
      <w:r w:rsidRPr="002E7876">
        <w:rPr>
          <w:b/>
          <w:lang w:val="es-419"/>
        </w:rPr>
        <w:t>Los datos</w:t>
      </w:r>
      <w:r w:rsidR="009839BC">
        <w:rPr>
          <w:b/>
          <w:lang w:val="es-419"/>
        </w:rPr>
        <w:t xml:space="preserve"> de varios años se cargan todos juntos, pero se analiza</w:t>
      </w:r>
      <w:r w:rsidR="004F516F">
        <w:rPr>
          <w:b/>
          <w:lang w:val="es-419"/>
        </w:rPr>
        <w:t xml:space="preserve"> un año </w:t>
      </w:r>
      <w:r w:rsidRPr="002E7876">
        <w:rPr>
          <w:b/>
          <w:lang w:val="es-419"/>
        </w:rPr>
        <w:t>a la vez</w:t>
      </w:r>
      <w:r>
        <w:rPr>
          <w:lang w:val="es-419"/>
        </w:rPr>
        <w:t xml:space="preserve">. </w:t>
      </w:r>
      <w:r w:rsidR="009839BC">
        <w:rPr>
          <w:lang w:val="es-419"/>
        </w:rPr>
        <w:t>El análisis podría hacer</w:t>
      </w:r>
      <w:r w:rsidR="002E6366">
        <w:rPr>
          <w:lang w:val="es-419"/>
        </w:rPr>
        <w:t>se</w:t>
      </w:r>
      <w:r w:rsidR="009839BC">
        <w:rPr>
          <w:lang w:val="es-419"/>
        </w:rPr>
        <w:t xml:space="preserve"> automáticamente</w:t>
      </w:r>
      <w:r w:rsidR="002E6366">
        <w:rPr>
          <w:lang w:val="es-419"/>
        </w:rPr>
        <w:t>, identificando los años a través de la fecha.</w:t>
      </w:r>
    </w:p>
    <w:p w14:paraId="3E3D1187" w14:textId="77777777" w:rsidR="00365AD1" w:rsidRDefault="00365AD1" w:rsidP="009F5B7D">
      <w:pPr>
        <w:pStyle w:val="Paragraphedeliste"/>
        <w:ind w:left="1080"/>
        <w:jc w:val="both"/>
        <w:rPr>
          <w:lang w:val="es-419"/>
        </w:rPr>
      </w:pPr>
    </w:p>
    <w:p w14:paraId="47D64507" w14:textId="0531AD0D" w:rsidR="00F439FA" w:rsidRDefault="00F439FA" w:rsidP="009F5B7D">
      <w:pPr>
        <w:pStyle w:val="Paragraphedeliste"/>
        <w:ind w:left="1080"/>
        <w:jc w:val="both"/>
        <w:rPr>
          <w:lang w:val="es-419"/>
        </w:rPr>
      </w:pPr>
      <w:r>
        <w:rPr>
          <w:lang w:val="es-419"/>
        </w:rPr>
        <w:t xml:space="preserve">El </w:t>
      </w:r>
      <w:r w:rsidR="00F15632">
        <w:rPr>
          <w:lang w:val="es-419"/>
        </w:rPr>
        <w:t xml:space="preserve">archivo debe contener las variables </w:t>
      </w:r>
      <w:r w:rsidR="00A74B6A">
        <w:rPr>
          <w:lang w:val="es-419"/>
        </w:rPr>
        <w:t xml:space="preserve">que </w:t>
      </w:r>
      <w:r w:rsidR="00A74B6A" w:rsidRPr="009839BC">
        <w:rPr>
          <w:lang w:val="es-419"/>
        </w:rPr>
        <w:t xml:space="preserve">definen </w:t>
      </w:r>
      <w:r w:rsidR="009839BC" w:rsidRPr="009839BC">
        <w:rPr>
          <w:lang w:val="es-419"/>
        </w:rPr>
        <w:t>la fecha (día, mes, año)</w:t>
      </w:r>
      <w:r w:rsidR="00F15632" w:rsidRPr="009839BC">
        <w:rPr>
          <w:lang w:val="es-419"/>
        </w:rPr>
        <w:t xml:space="preserve"> y</w:t>
      </w:r>
      <w:r w:rsidR="00F15632">
        <w:rPr>
          <w:lang w:val="es-419"/>
        </w:rPr>
        <w:t xml:space="preserve"> las variables</w:t>
      </w:r>
      <w:r w:rsidR="00A55234">
        <w:rPr>
          <w:lang w:val="es-419"/>
        </w:rPr>
        <w:t xml:space="preserve"> “</w:t>
      </w:r>
      <w:r w:rsidR="00A55234" w:rsidRPr="00013293">
        <w:rPr>
          <w:lang w:val="es-419"/>
        </w:rPr>
        <w:t>Hojas.Evaluadas</w:t>
      </w:r>
      <w:r w:rsidR="00A55234">
        <w:rPr>
          <w:lang w:val="es-419"/>
        </w:rPr>
        <w:t>” y “</w:t>
      </w:r>
      <w:r w:rsidR="00A55234" w:rsidRPr="00013293">
        <w:rPr>
          <w:lang w:val="es-419"/>
        </w:rPr>
        <w:t>Hojas.con.Roya</w:t>
      </w:r>
      <w:r w:rsidR="00A55234">
        <w:rPr>
          <w:lang w:val="es-419"/>
        </w:rPr>
        <w:t>”.</w:t>
      </w:r>
      <w:r w:rsidR="00545B43">
        <w:rPr>
          <w:lang w:val="es-419"/>
        </w:rPr>
        <w:t xml:space="preserve"> Igual que en el punto 1, </w:t>
      </w:r>
      <w:r w:rsidR="00A74B6A">
        <w:rPr>
          <w:lang w:val="es-419"/>
        </w:rPr>
        <w:t>el nombre de las variables debe estar en la primera línea</w:t>
      </w:r>
      <w:r w:rsidR="00A74B6A" w:rsidRPr="009839BC">
        <w:rPr>
          <w:lang w:val="es-419"/>
        </w:rPr>
        <w:t xml:space="preserve">. Adicionalmente, </w:t>
      </w:r>
      <w:r w:rsidR="00837694" w:rsidRPr="009839BC">
        <w:rPr>
          <w:lang w:val="es-419"/>
        </w:rPr>
        <w:t>se deben conocer las categorías formadas.</w:t>
      </w:r>
      <w:r w:rsidR="00837694">
        <w:rPr>
          <w:lang w:val="es-419"/>
        </w:rPr>
        <w:t xml:space="preserve"> De acu</w:t>
      </w:r>
      <w:r w:rsidR="00EE0767">
        <w:rPr>
          <w:lang w:val="es-419"/>
        </w:rPr>
        <w:t>erdo a lo indicado en el punto 2, se sugiere que la variable categoría esté en la base de datos</w:t>
      </w:r>
      <w:r w:rsidR="00837694">
        <w:rPr>
          <w:lang w:val="es-419"/>
        </w:rPr>
        <w:t xml:space="preserve">. </w:t>
      </w:r>
    </w:p>
    <w:p w14:paraId="02230759" w14:textId="77777777" w:rsidR="00A55234" w:rsidRDefault="00A55234" w:rsidP="009F5B7D">
      <w:pPr>
        <w:pStyle w:val="Paragraphedeliste"/>
        <w:ind w:left="1080"/>
        <w:jc w:val="both"/>
        <w:rPr>
          <w:lang w:val="es-419"/>
        </w:rPr>
      </w:pPr>
    </w:p>
    <w:p w14:paraId="14DD80BB" w14:textId="77777777" w:rsidR="00A55234" w:rsidRPr="00A55234" w:rsidRDefault="00F07BB5" w:rsidP="009F5B7D">
      <w:pPr>
        <w:pStyle w:val="Paragraphedeliste"/>
        <w:ind w:left="1080"/>
        <w:jc w:val="both"/>
        <w:rPr>
          <w:rFonts w:ascii="Segoe UI Symbol" w:hAnsi="Segoe UI Symbol"/>
          <w:lang w:val="es-419" w:eastAsia="ja-JP"/>
        </w:rPr>
      </w:pPr>
      <w:r>
        <w:rPr>
          <w:lang w:val="es-419"/>
        </w:rPr>
        <w:t>Similarmente a lo señalado</w:t>
      </w:r>
      <w:r w:rsidR="00A55234">
        <w:rPr>
          <w:lang w:val="es-419"/>
        </w:rPr>
        <w:t xml:space="preserve"> en el punto </w:t>
      </w:r>
      <w:r w:rsidR="00EE0767">
        <w:rPr>
          <w:lang w:val="es-419"/>
        </w:rPr>
        <w:t>1</w:t>
      </w:r>
      <w:r w:rsidR="00A55234">
        <w:rPr>
          <w:lang w:val="es-419"/>
        </w:rPr>
        <w:t xml:space="preserve">, sería útil tener un </w:t>
      </w:r>
      <w:r w:rsidR="00EE0767">
        <w:rPr>
          <w:lang w:val="es-419"/>
        </w:rPr>
        <w:t>menú donde se pueda</w:t>
      </w:r>
      <w:r w:rsidR="00111352">
        <w:rPr>
          <w:lang w:val="es-419"/>
        </w:rPr>
        <w:t>n</w:t>
      </w:r>
      <w:r w:rsidR="00EE0767">
        <w:rPr>
          <w:lang w:val="es-419"/>
        </w:rPr>
        <w:t xml:space="preserve"> identificar las variables necesarias.</w:t>
      </w:r>
    </w:p>
    <w:p w14:paraId="10A03D89" w14:textId="77777777" w:rsidR="00F15632" w:rsidRDefault="00F15632" w:rsidP="009F5B7D">
      <w:pPr>
        <w:pStyle w:val="Paragraphedeliste"/>
        <w:ind w:left="1080"/>
        <w:jc w:val="both"/>
        <w:rPr>
          <w:lang w:val="es-419"/>
        </w:rPr>
      </w:pPr>
    </w:p>
    <w:p w14:paraId="07899A51" w14:textId="29F692E3" w:rsidR="002679D1" w:rsidRDefault="002E6366" w:rsidP="009F5B7D">
      <w:pPr>
        <w:pStyle w:val="Paragraphedeliste"/>
        <w:ind w:left="1080"/>
        <w:jc w:val="both"/>
        <w:rPr>
          <w:lang w:val="es-419"/>
        </w:rPr>
      </w:pPr>
      <w:r>
        <w:rPr>
          <w:lang w:val="es-419"/>
        </w:rPr>
        <w:t>H</w:t>
      </w:r>
      <w:r w:rsidR="002679D1">
        <w:rPr>
          <w:lang w:val="es-419"/>
        </w:rPr>
        <w:t xml:space="preserve">ay un cálculo </w:t>
      </w:r>
      <w:r>
        <w:rPr>
          <w:lang w:val="es-419"/>
        </w:rPr>
        <w:t xml:space="preserve">por año, </w:t>
      </w:r>
      <w:r w:rsidR="002679D1">
        <w:rPr>
          <w:lang w:val="es-419"/>
        </w:rPr>
        <w:t xml:space="preserve">y </w:t>
      </w:r>
      <w:r>
        <w:rPr>
          <w:lang w:val="es-419"/>
        </w:rPr>
        <w:t xml:space="preserve">por lo tanto, para cada año, </w:t>
      </w:r>
      <w:r w:rsidR="002679D1">
        <w:rPr>
          <w:lang w:val="es-419"/>
        </w:rPr>
        <w:t>una propuesta</w:t>
      </w:r>
      <w:r>
        <w:rPr>
          <w:lang w:val="es-419"/>
        </w:rPr>
        <w:t xml:space="preserve"> diferente</w:t>
      </w:r>
      <w:r w:rsidR="002679D1">
        <w:rPr>
          <w:lang w:val="es-419"/>
        </w:rPr>
        <w:t xml:space="preserve"> </w:t>
      </w:r>
      <w:r w:rsidR="00846BDB">
        <w:rPr>
          <w:lang w:val="es-419"/>
        </w:rPr>
        <w:t>de número de parcelas por</w:t>
      </w:r>
      <w:r w:rsidR="00EE0767">
        <w:rPr>
          <w:lang w:val="es-419"/>
        </w:rPr>
        <w:t xml:space="preserve"> monitorear por</w:t>
      </w:r>
      <w:r w:rsidR="00846BDB">
        <w:rPr>
          <w:lang w:val="es-419"/>
        </w:rPr>
        <w:t xml:space="preserve"> cada categoría de parcelas</w:t>
      </w:r>
      <w:r w:rsidR="007255A9">
        <w:rPr>
          <w:lang w:val="es-419"/>
        </w:rPr>
        <w:t xml:space="preserve"> y por mes.</w:t>
      </w:r>
      <w:r>
        <w:rPr>
          <w:lang w:val="es-419"/>
        </w:rPr>
        <w:t xml:space="preserve"> </w:t>
      </w:r>
      <w:r w:rsidR="00EE0767">
        <w:rPr>
          <w:lang w:val="es-419"/>
        </w:rPr>
        <w:t xml:space="preserve">Estas propuestas deben poder guardarse para que el usuario tenga la posibilidad de </w:t>
      </w:r>
      <w:r w:rsidR="00CC73B7">
        <w:rPr>
          <w:lang w:val="es-419"/>
        </w:rPr>
        <w:t>escoger los</w:t>
      </w:r>
      <w:r w:rsidR="00846BDB">
        <w:rPr>
          <w:lang w:val="es-419"/>
        </w:rPr>
        <w:t xml:space="preserve"> núm</w:t>
      </w:r>
      <w:r w:rsidR="00EE0767">
        <w:rPr>
          <w:lang w:val="es-419"/>
        </w:rPr>
        <w:t>ero</w:t>
      </w:r>
      <w:r w:rsidR="00CC73B7">
        <w:rPr>
          <w:lang w:val="es-419"/>
        </w:rPr>
        <w:t>s</w:t>
      </w:r>
      <w:r w:rsidR="00EE0767">
        <w:rPr>
          <w:lang w:val="es-419"/>
        </w:rPr>
        <w:t xml:space="preserve"> de parcelas</w:t>
      </w:r>
      <w:r w:rsidR="00CC73B7">
        <w:rPr>
          <w:lang w:val="es-419"/>
        </w:rPr>
        <w:t xml:space="preserve"> por monitorear por categoría</w:t>
      </w:r>
      <w:r w:rsidR="007255A9">
        <w:rPr>
          <w:lang w:val="es-419"/>
        </w:rPr>
        <w:t xml:space="preserve"> y por mes</w:t>
      </w:r>
      <w:r w:rsidR="00CC73B7">
        <w:rPr>
          <w:lang w:val="es-419"/>
        </w:rPr>
        <w:t>. Estos podrían ser</w:t>
      </w:r>
      <w:r w:rsidR="00846BDB">
        <w:rPr>
          <w:lang w:val="es-419"/>
        </w:rPr>
        <w:t>:</w:t>
      </w:r>
    </w:p>
    <w:p w14:paraId="44F1BFD6" w14:textId="77777777" w:rsidR="00846BDB" w:rsidRDefault="00846BDB" w:rsidP="009F5B7D">
      <w:pPr>
        <w:pStyle w:val="Paragraphedeliste"/>
        <w:ind w:left="1080"/>
        <w:jc w:val="both"/>
        <w:rPr>
          <w:lang w:val="es-419"/>
        </w:rPr>
      </w:pPr>
    </w:p>
    <w:p w14:paraId="0959473E" w14:textId="77777777" w:rsidR="00F439FA" w:rsidRDefault="00CC73B7" w:rsidP="00F439FA">
      <w:pPr>
        <w:pStyle w:val="Paragraphedeliste"/>
        <w:ind w:left="1080"/>
        <w:jc w:val="both"/>
        <w:rPr>
          <w:lang w:val="es-419"/>
        </w:rPr>
      </w:pPr>
      <w:r>
        <w:rPr>
          <w:lang w:val="es-419"/>
        </w:rPr>
        <w:t xml:space="preserve">* los que </w:t>
      </w:r>
      <w:r w:rsidR="00365AD1">
        <w:rPr>
          <w:lang w:val="es-419"/>
        </w:rPr>
        <w:t xml:space="preserve">se </w:t>
      </w:r>
      <w:r>
        <w:rPr>
          <w:lang w:val="es-419"/>
        </w:rPr>
        <w:t xml:space="preserve">derivan de </w:t>
      </w:r>
      <w:r w:rsidR="00846BDB">
        <w:rPr>
          <w:lang w:val="es-419"/>
        </w:rPr>
        <w:t xml:space="preserve">los datos </w:t>
      </w:r>
      <w:r w:rsidR="00F439FA">
        <w:rPr>
          <w:lang w:val="es-419"/>
        </w:rPr>
        <w:t>del monitoreo de la roya de un año específico</w:t>
      </w:r>
      <w:r w:rsidR="002E7876">
        <w:rPr>
          <w:lang w:val="es-419"/>
        </w:rPr>
        <w:t>,</w:t>
      </w:r>
      <w:r w:rsidR="00EE0767">
        <w:rPr>
          <w:lang w:val="es-419"/>
        </w:rPr>
        <w:t xml:space="preserve"> </w:t>
      </w:r>
    </w:p>
    <w:p w14:paraId="410EC87A" w14:textId="77777777" w:rsidR="00CC73B7" w:rsidRDefault="00EE0767" w:rsidP="00365AD1">
      <w:pPr>
        <w:pStyle w:val="Paragraphedeliste"/>
        <w:ind w:left="1080"/>
        <w:jc w:val="both"/>
        <w:rPr>
          <w:lang w:val="es-419"/>
        </w:rPr>
      </w:pPr>
      <w:r>
        <w:rPr>
          <w:lang w:val="es-419"/>
        </w:rPr>
        <w:t xml:space="preserve">* </w:t>
      </w:r>
      <w:r w:rsidR="00CC73B7">
        <w:rPr>
          <w:lang w:val="es-419"/>
        </w:rPr>
        <w:t>los</w:t>
      </w:r>
      <w:r>
        <w:rPr>
          <w:lang w:val="es-419"/>
        </w:rPr>
        <w:t xml:space="preserve"> promedio</w:t>
      </w:r>
      <w:r w:rsidR="00CC73B7">
        <w:rPr>
          <w:lang w:val="es-419"/>
        </w:rPr>
        <w:t xml:space="preserve">s, </w:t>
      </w:r>
      <w:r>
        <w:rPr>
          <w:lang w:val="es-419"/>
        </w:rPr>
        <w:t>mediana</w:t>
      </w:r>
      <w:r w:rsidR="00CC73B7">
        <w:rPr>
          <w:lang w:val="es-419"/>
        </w:rPr>
        <w:t>s o máximos</w:t>
      </w:r>
      <w:r>
        <w:rPr>
          <w:lang w:val="es-419"/>
        </w:rPr>
        <w:t xml:space="preserve"> de</w:t>
      </w:r>
      <w:r w:rsidR="00CC73B7">
        <w:rPr>
          <w:lang w:val="es-419"/>
        </w:rPr>
        <w:t xml:space="preserve"> </w:t>
      </w:r>
      <w:r>
        <w:rPr>
          <w:lang w:val="es-419"/>
        </w:rPr>
        <w:t>l</w:t>
      </w:r>
      <w:r w:rsidR="00CC73B7">
        <w:rPr>
          <w:lang w:val="es-419"/>
        </w:rPr>
        <w:t>os</w:t>
      </w:r>
      <w:r>
        <w:rPr>
          <w:lang w:val="es-419"/>
        </w:rPr>
        <w:t xml:space="preserve"> </w:t>
      </w:r>
      <w:r w:rsidR="00CC73B7">
        <w:rPr>
          <w:lang w:val="es-419"/>
        </w:rPr>
        <w:t>números de parcelas por monitorear por categoría</w:t>
      </w:r>
      <w:r w:rsidR="007255A9">
        <w:rPr>
          <w:lang w:val="es-419"/>
        </w:rPr>
        <w:t xml:space="preserve"> y por mes</w:t>
      </w:r>
      <w:r w:rsidR="00CC73B7">
        <w:rPr>
          <w:lang w:val="es-419"/>
        </w:rPr>
        <w:t>, derivados de todos los años cargados</w:t>
      </w:r>
      <w:r w:rsidR="00365AD1">
        <w:rPr>
          <w:lang w:val="es-419"/>
        </w:rPr>
        <w:t>.</w:t>
      </w:r>
    </w:p>
    <w:p w14:paraId="6F2DB793" w14:textId="77777777" w:rsidR="00365AD1" w:rsidRDefault="00365AD1" w:rsidP="00365AD1">
      <w:pPr>
        <w:pStyle w:val="Paragraphedeliste"/>
        <w:ind w:left="1080"/>
        <w:jc w:val="both"/>
        <w:rPr>
          <w:lang w:val="es-419"/>
        </w:rPr>
      </w:pPr>
    </w:p>
    <w:p w14:paraId="47E878A4" w14:textId="77777777" w:rsidR="001F1839" w:rsidRPr="002E7876" w:rsidRDefault="00356962" w:rsidP="002E7876">
      <w:pPr>
        <w:pStyle w:val="Paragraphedeliste"/>
        <w:ind w:left="1080"/>
        <w:jc w:val="both"/>
        <w:rPr>
          <w:lang w:val="es-419"/>
        </w:rPr>
      </w:pPr>
      <w:r>
        <w:rPr>
          <w:lang w:val="es-419"/>
        </w:rPr>
        <w:lastRenderedPageBreak/>
        <w:t xml:space="preserve">Al final, el usuario podría </w:t>
      </w:r>
      <w:r w:rsidR="002E7876">
        <w:rPr>
          <w:lang w:val="es-419"/>
        </w:rPr>
        <w:t>des</w:t>
      </w:r>
      <w:r>
        <w:rPr>
          <w:lang w:val="es-419"/>
        </w:rPr>
        <w:t>cargar un arc</w:t>
      </w:r>
      <w:r w:rsidR="007255A9">
        <w:rPr>
          <w:lang w:val="es-419"/>
        </w:rPr>
        <w:t>hivo con esta información. Es importante que aparezca un mensaje donde</w:t>
      </w:r>
      <w:r>
        <w:rPr>
          <w:lang w:val="es-419"/>
        </w:rPr>
        <w:t xml:space="preserve"> se le señala que puede escoger la opción que más le conviene. Puede haber opciones más conservadoras que otras.</w:t>
      </w:r>
    </w:p>
    <w:p w14:paraId="3C68F755" w14:textId="77777777" w:rsidR="002E7876" w:rsidRDefault="002E7876" w:rsidP="002E7876">
      <w:pPr>
        <w:jc w:val="both"/>
        <w:rPr>
          <w:lang w:val="es-419"/>
        </w:rPr>
      </w:pPr>
      <w:r w:rsidRPr="00AC4148">
        <w:rPr>
          <w:noProof/>
          <w:lang w:eastAsia="fr-FR"/>
        </w:rPr>
        <mc:AlternateContent>
          <mc:Choice Requires="wps">
            <w:drawing>
              <wp:anchor distT="45720" distB="45720" distL="114300" distR="114300" simplePos="0" relativeHeight="251671552" behindDoc="0" locked="0" layoutInCell="1" allowOverlap="1" wp14:anchorId="78E6B8DA" wp14:editId="464E899E">
                <wp:simplePos x="0" y="0"/>
                <wp:positionH relativeFrom="margin">
                  <wp:posOffset>405130</wp:posOffset>
                </wp:positionH>
                <wp:positionV relativeFrom="paragraph">
                  <wp:posOffset>0</wp:posOffset>
                </wp:positionV>
                <wp:extent cx="5057775" cy="1571625"/>
                <wp:effectExtent l="0" t="0" r="28575" b="28575"/>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571625"/>
                        </a:xfrm>
                        <a:prstGeom prst="rect">
                          <a:avLst/>
                        </a:prstGeom>
                        <a:solidFill>
                          <a:srgbClr val="FFFFFF"/>
                        </a:solidFill>
                        <a:ln w="9525">
                          <a:solidFill>
                            <a:srgbClr val="000000"/>
                          </a:solidFill>
                          <a:miter lim="800000"/>
                          <a:headEnd/>
                          <a:tailEnd/>
                        </a:ln>
                      </wps:spPr>
                      <wps:txbx>
                        <w:txbxContent>
                          <w:p w14:paraId="51A03C47" w14:textId="77777777" w:rsidR="001F1839" w:rsidRDefault="001F1839" w:rsidP="001F1839">
                            <w:pPr>
                              <w:rPr>
                                <w:lang w:val="es-419"/>
                              </w:rPr>
                            </w:pPr>
                            <w:r>
                              <w:rPr>
                                <w:lang w:val="es-419"/>
                              </w:rPr>
                              <w:t xml:space="preserve">Estas son las opciones que tiene para la planificación anual del monitoreo de la roya en su país, según la categoría de parcela por monitorear y el mes. Seleccione la opción que más le conviene. Dentro de lo que </w:t>
                            </w:r>
                            <w:r w:rsidR="00D95252">
                              <w:rPr>
                                <w:lang w:val="es-419"/>
                              </w:rPr>
                              <w:t>hay que considerar para sele</w:t>
                            </w:r>
                            <w:r w:rsidR="00111352">
                              <w:rPr>
                                <w:lang w:val="es-419"/>
                              </w:rPr>
                              <w:t>c</w:t>
                            </w:r>
                            <w:r w:rsidR="00D95252">
                              <w:rPr>
                                <w:lang w:val="es-419"/>
                              </w:rPr>
                              <w:t>cio</w:t>
                            </w:r>
                            <w:r>
                              <w:rPr>
                                <w:lang w:val="es-419"/>
                              </w:rPr>
                              <w:t>nar la mejor opción están: su capacidad de monitoreo (cuantas parcelas puede efectivamente monitorear en términos de recursos humanos y económicos), su capacidad de re-monitorear al poco tiempo</w:t>
                            </w:r>
                            <w:r w:rsidR="00D95252">
                              <w:rPr>
                                <w:lang w:val="es-419"/>
                              </w:rPr>
                              <w:t>,</w:t>
                            </w:r>
                            <w:r>
                              <w:rPr>
                                <w:lang w:val="es-419"/>
                              </w:rPr>
                              <w:t xml:space="preserve"> en caso que el monitoreo inicial resulte su</w:t>
                            </w:r>
                            <w:r w:rsidR="00D95252">
                              <w:rPr>
                                <w:lang w:val="es-419"/>
                              </w:rPr>
                              <w:t>b-dimensionado (v</w:t>
                            </w:r>
                            <w:r>
                              <w:rPr>
                                <w:lang w:val="es-419"/>
                              </w:rPr>
                              <w:t>er pestaña “datos monitoreo del mes”</w:t>
                            </w:r>
                            <w:r w:rsidR="00D95252">
                              <w:rPr>
                                <w:lang w:val="es-419"/>
                              </w:rPr>
                              <w:t>)</w:t>
                            </w:r>
                            <w:r>
                              <w:rPr>
                                <w:lang w:val="es-419"/>
                              </w:rPr>
                              <w:t>.</w:t>
                            </w:r>
                            <w:r w:rsidR="00BE1D13">
                              <w:rPr>
                                <w:lang w:val="es-419"/>
                              </w:rPr>
                              <w:t xml:space="preserve"> Distribuya las parcelas en su país para que </w:t>
                            </w:r>
                            <w:r w:rsidR="00D95252">
                              <w:rPr>
                                <w:lang w:val="es-419"/>
                              </w:rPr>
                              <w:t xml:space="preserve">éstas </w:t>
                            </w:r>
                            <w:r w:rsidR="00BE1D13">
                              <w:rPr>
                                <w:lang w:val="es-419"/>
                              </w:rPr>
                              <w:t>representen lo mejor posible la realidad.</w:t>
                            </w:r>
                          </w:p>
                          <w:p w14:paraId="0B3558B2" w14:textId="77777777" w:rsidR="001F1839" w:rsidRPr="004A5E1F" w:rsidRDefault="00BE1D13" w:rsidP="001F1839">
                            <w:pPr>
                              <w:rPr>
                                <w:rFonts w:ascii="Segoe UI Symbol" w:hAnsi="Segoe UI Symbol"/>
                                <w:lang w:val="es-419" w:eastAsia="ja-JP"/>
                              </w:rPr>
                            </w:pPr>
                            <w:r>
                              <w:rPr>
                                <w:lang w:val="es-419"/>
                              </w:rPr>
                              <w:t xml:space="preserve"> Distri</w:t>
                            </w:r>
                            <w:r w:rsidR="001F1839">
                              <w:rPr>
                                <w:lang w:val="es-419"/>
                              </w:rPr>
                              <w:t>.</w:t>
                            </w:r>
                          </w:p>
                          <w:p w14:paraId="18986388" w14:textId="77777777" w:rsidR="001F1839" w:rsidRDefault="001F1839" w:rsidP="001F1839">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1F8CD" id="Zone de texte 6" o:spid="_x0000_s1032" type="#_x0000_t202" style="position:absolute;left:0;text-align:left;margin-left:31.9pt;margin-top:0;width:398.25pt;height:123.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">
                <v:textbox>
                  <w:txbxContent>
                    <w:p w:rsidR="001F1839" w:rsidRDefault="001F1839" w:rsidP="001F1839">
                      <w:pPr>
                        <w:rPr>
                          <w:lang w:val="es-419"/>
                        </w:rPr>
                      </w:pPr>
                      <w:r>
                        <w:rPr>
                          <w:lang w:val="es-419"/>
                        </w:rPr>
                        <w:t xml:space="preserve">Estas son las opciones que tiene para la planificación anual del monitoreo de la roya en su país, según la categoría de parcela por monitorear y el mes. Seleccione la opción que más le conviene. Dentro de lo que </w:t>
                      </w:r>
                      <w:r w:rsidR="00D95252">
                        <w:rPr>
                          <w:lang w:val="es-419"/>
                        </w:rPr>
                        <w:t>hay que considerar para sele</w:t>
                      </w:r>
                      <w:r w:rsidR="00111352">
                        <w:rPr>
                          <w:lang w:val="es-419"/>
                        </w:rPr>
                        <w:t>c</w:t>
                      </w:r>
                      <w:r w:rsidR="00D95252">
                        <w:rPr>
                          <w:lang w:val="es-419"/>
                        </w:rPr>
                        <w:t>cio</w:t>
                      </w:r>
                      <w:r>
                        <w:rPr>
                          <w:lang w:val="es-419"/>
                        </w:rPr>
                        <w:t>nar la mejor opción están: su capacidad de monitoreo (cuantas parcelas puede efectivamente monitorear en términos de recursos humanos y económicos), su capacidad de re-monitorear al poco tiempo</w:t>
                      </w:r>
                      <w:r w:rsidR="00D95252">
                        <w:rPr>
                          <w:lang w:val="es-419"/>
                        </w:rPr>
                        <w:t>,</w:t>
                      </w:r>
                      <w:r>
                        <w:rPr>
                          <w:lang w:val="es-419"/>
                        </w:rPr>
                        <w:t xml:space="preserve"> en caso que el monitoreo inicial resulte su</w:t>
                      </w:r>
                      <w:r w:rsidR="00D95252">
                        <w:rPr>
                          <w:lang w:val="es-419"/>
                        </w:rPr>
                        <w:t>b-dimensionado (v</w:t>
                      </w:r>
                      <w:r>
                        <w:rPr>
                          <w:lang w:val="es-419"/>
                        </w:rPr>
                        <w:t>er pestaña “datos monitoreo del mes”</w:t>
                      </w:r>
                      <w:r w:rsidR="00D95252">
                        <w:rPr>
                          <w:lang w:val="es-419"/>
                        </w:rPr>
                        <w:t>)</w:t>
                      </w:r>
                      <w:r>
                        <w:rPr>
                          <w:lang w:val="es-419"/>
                        </w:rPr>
                        <w:t>.</w:t>
                      </w:r>
                      <w:r w:rsidR="00BE1D13">
                        <w:rPr>
                          <w:lang w:val="es-419"/>
                        </w:rPr>
                        <w:t xml:space="preserve"> Distribuya las parcelas en su país para que </w:t>
                      </w:r>
                      <w:r w:rsidR="00D95252">
                        <w:rPr>
                          <w:lang w:val="es-419"/>
                        </w:rPr>
                        <w:t xml:space="preserve">éstas </w:t>
                      </w:r>
                      <w:r w:rsidR="00BE1D13">
                        <w:rPr>
                          <w:lang w:val="es-419"/>
                        </w:rPr>
                        <w:t>representen lo mejor posible la realidad.</w:t>
                      </w:r>
                    </w:p>
                    <w:p w:rsidR="001F1839" w:rsidRPr="004A5E1F" w:rsidRDefault="00BE1D13" w:rsidP="001F1839">
                      <w:pPr>
                        <w:rPr>
                          <w:rFonts w:ascii="Segoe UI Symbol" w:hAnsi="Segoe UI Symbol"/>
                          <w:lang w:val="es-419" w:eastAsia="ja-JP"/>
                        </w:rPr>
                      </w:pPr>
                      <w:r>
                        <w:rPr>
                          <w:lang w:val="es-419"/>
                        </w:rPr>
                        <w:t xml:space="preserve"> </w:t>
                      </w:r>
                      <w:proofErr w:type="spellStart"/>
                      <w:r>
                        <w:rPr>
                          <w:lang w:val="es-419"/>
                        </w:rPr>
                        <w:t>Distri</w:t>
                      </w:r>
                      <w:proofErr w:type="spellEnd"/>
                      <w:r w:rsidR="001F1839">
                        <w:rPr>
                          <w:lang w:val="es-419"/>
                        </w:rPr>
                        <w:t>.</w:t>
                      </w:r>
                    </w:p>
                    <w:p w:rsidR="001F1839" w:rsidRDefault="001F1839" w:rsidP="001F1839">
                      <w:pPr>
                        <w:rPr>
                          <w:lang w:val="es-419"/>
                        </w:rPr>
                      </w:pPr>
                    </w:p>
                  </w:txbxContent>
                </v:textbox>
                <w10:wrap type="square" anchorx="margin"/>
              </v:shape>
            </w:pict>
          </mc:Fallback>
        </mc:AlternateContent>
      </w:r>
    </w:p>
    <w:p w14:paraId="21E543DC" w14:textId="77777777" w:rsidR="002E7876" w:rsidRDefault="002E7876" w:rsidP="002E7876">
      <w:pPr>
        <w:jc w:val="both"/>
        <w:rPr>
          <w:lang w:val="es-419"/>
        </w:rPr>
      </w:pPr>
    </w:p>
    <w:p w14:paraId="73690970" w14:textId="77777777" w:rsidR="002E7876" w:rsidRDefault="002E7876" w:rsidP="002E7876">
      <w:pPr>
        <w:jc w:val="both"/>
        <w:rPr>
          <w:lang w:val="es-419"/>
        </w:rPr>
      </w:pPr>
    </w:p>
    <w:p w14:paraId="1F9C0892" w14:textId="77777777" w:rsidR="001F1839" w:rsidRPr="002E7876" w:rsidRDefault="001F1839" w:rsidP="002E7876">
      <w:pPr>
        <w:jc w:val="both"/>
        <w:rPr>
          <w:lang w:val="es-419"/>
        </w:rPr>
      </w:pPr>
    </w:p>
    <w:p w14:paraId="40019EAF" w14:textId="77777777" w:rsidR="002E7876" w:rsidRDefault="002E7876" w:rsidP="002E7876">
      <w:pPr>
        <w:pStyle w:val="Paragraphedeliste"/>
        <w:ind w:left="1080"/>
        <w:jc w:val="both"/>
        <w:rPr>
          <w:u w:val="single"/>
          <w:lang w:val="es-419"/>
        </w:rPr>
      </w:pPr>
    </w:p>
    <w:p w14:paraId="19316AA8" w14:textId="77777777" w:rsidR="001F1839" w:rsidRDefault="001F1839" w:rsidP="001F1839">
      <w:pPr>
        <w:pStyle w:val="Paragraphedeliste"/>
        <w:numPr>
          <w:ilvl w:val="0"/>
          <w:numId w:val="5"/>
        </w:numPr>
        <w:jc w:val="both"/>
        <w:rPr>
          <w:u w:val="single"/>
          <w:lang w:val="es-419"/>
        </w:rPr>
      </w:pPr>
      <w:r w:rsidRPr="001C4D38">
        <w:rPr>
          <w:u w:val="single"/>
          <w:lang w:val="es-419"/>
        </w:rPr>
        <w:t>Cómo trabaja ahora?</w:t>
      </w:r>
    </w:p>
    <w:p w14:paraId="17D562A9" w14:textId="77777777" w:rsidR="00356962" w:rsidRDefault="00356962" w:rsidP="00365AD1">
      <w:pPr>
        <w:pStyle w:val="Paragraphedeliste"/>
        <w:ind w:left="1080"/>
        <w:jc w:val="both"/>
        <w:rPr>
          <w:lang w:val="es-419"/>
        </w:rPr>
      </w:pPr>
    </w:p>
    <w:p w14:paraId="7036A6A3" w14:textId="5D8F72E7" w:rsidR="00D95252" w:rsidRDefault="00BE1D13" w:rsidP="00BE1D13">
      <w:pPr>
        <w:pStyle w:val="Paragraphedeliste"/>
        <w:ind w:left="1080"/>
        <w:jc w:val="both"/>
        <w:rPr>
          <w:lang w:val="es-419"/>
        </w:rPr>
      </w:pPr>
      <w:r>
        <w:rPr>
          <w:lang w:val="es-419"/>
        </w:rPr>
        <w:t>Actualmente, la herramienta</w:t>
      </w:r>
      <w:r w:rsidR="001F1839">
        <w:rPr>
          <w:lang w:val="es-419"/>
        </w:rPr>
        <w:t xml:space="preserve"> sólo trabaja con las variables “altura” y “variedad” para categorizar las parcelas (punto 2).</w:t>
      </w:r>
      <w:r>
        <w:rPr>
          <w:lang w:val="es-419"/>
        </w:rPr>
        <w:t xml:space="preserve"> </w:t>
      </w:r>
      <w:r w:rsidR="00692AE4">
        <w:rPr>
          <w:lang w:val="es-419"/>
        </w:rPr>
        <w:t xml:space="preserve"> Las clases de “altura” están definidas en el código. Las clases de “variedad” son las de la variable </w:t>
      </w:r>
      <w:r w:rsidR="00692AE4" w:rsidRPr="004F516F">
        <w:rPr>
          <w:lang w:val="es-419"/>
        </w:rPr>
        <w:t>“cat_Variedad”</w:t>
      </w:r>
      <w:r w:rsidR="00692AE4">
        <w:rPr>
          <w:lang w:val="es-419"/>
        </w:rPr>
        <w:t xml:space="preserve"> en la base de datos.</w:t>
      </w:r>
    </w:p>
    <w:p w14:paraId="7BA3B2B9" w14:textId="77777777" w:rsidR="00D95252" w:rsidRDefault="00D95252" w:rsidP="00BE1D13">
      <w:pPr>
        <w:pStyle w:val="Paragraphedeliste"/>
        <w:ind w:left="1080"/>
        <w:jc w:val="both"/>
        <w:rPr>
          <w:lang w:val="es-419"/>
        </w:rPr>
      </w:pPr>
    </w:p>
    <w:p w14:paraId="520C589E" w14:textId="322C21CA" w:rsidR="00BE1D13" w:rsidRDefault="00692AE4" w:rsidP="00D95252">
      <w:pPr>
        <w:pStyle w:val="Paragraphedeliste"/>
        <w:ind w:left="1080"/>
        <w:jc w:val="both"/>
        <w:rPr>
          <w:lang w:val="es-419"/>
        </w:rPr>
      </w:pPr>
      <w:r>
        <w:rPr>
          <w:lang w:val="es-419"/>
        </w:rPr>
        <w:t>L</w:t>
      </w:r>
      <w:r w:rsidR="00D95252" w:rsidRPr="00692AE4">
        <w:rPr>
          <w:lang w:val="es-419"/>
        </w:rPr>
        <w:t>a herramienta no trabaja si las categorías no pueden mostrarse en la pestaña “Variables más importantes – Elegir las variables”.</w:t>
      </w:r>
    </w:p>
    <w:p w14:paraId="3EB09784" w14:textId="77777777" w:rsidR="00D95252" w:rsidRPr="00D95252" w:rsidRDefault="00D95252" w:rsidP="00D95252">
      <w:pPr>
        <w:pStyle w:val="Paragraphedeliste"/>
        <w:ind w:left="1080"/>
        <w:jc w:val="both"/>
        <w:rPr>
          <w:lang w:val="es-419"/>
        </w:rPr>
      </w:pPr>
    </w:p>
    <w:p w14:paraId="17B16EEF" w14:textId="77777777" w:rsidR="00D95252" w:rsidRPr="00D95252" w:rsidRDefault="00BE1D13" w:rsidP="00D95252">
      <w:pPr>
        <w:pStyle w:val="Paragraphedeliste"/>
        <w:ind w:left="1080"/>
        <w:jc w:val="both"/>
        <w:rPr>
          <w:lang w:val="es-419"/>
        </w:rPr>
      </w:pPr>
      <w:r>
        <w:rPr>
          <w:lang w:val="es-419"/>
        </w:rPr>
        <w:t>La herramienta utiliza la base de datos cargada en la pestaña “Variables más importantes – Datos de monitoreo</w:t>
      </w:r>
      <w:r w:rsidR="00D95252">
        <w:rPr>
          <w:lang w:val="es-419"/>
        </w:rPr>
        <w:t>”.</w:t>
      </w:r>
    </w:p>
    <w:p w14:paraId="0CF98159" w14:textId="77777777" w:rsidR="00BE1D13" w:rsidRDefault="00BE1D13" w:rsidP="00BE1D13">
      <w:pPr>
        <w:pStyle w:val="Paragraphedeliste"/>
        <w:ind w:left="1080"/>
        <w:jc w:val="both"/>
        <w:rPr>
          <w:lang w:val="es-419"/>
        </w:rPr>
      </w:pPr>
    </w:p>
    <w:p w14:paraId="5AE3E17D" w14:textId="5F0491EE" w:rsidR="00AD3022" w:rsidRPr="003F74C1" w:rsidRDefault="00BE1D13" w:rsidP="00D95252">
      <w:pPr>
        <w:pStyle w:val="Paragraphedeliste"/>
        <w:ind w:left="1080"/>
        <w:jc w:val="both"/>
        <w:rPr>
          <w:lang w:val="es-419"/>
        </w:rPr>
      </w:pPr>
      <w:r w:rsidRPr="002E6366">
        <w:rPr>
          <w:lang w:val="es-419"/>
        </w:rPr>
        <w:t xml:space="preserve">En la base, </w:t>
      </w:r>
      <w:r w:rsidR="00D95252" w:rsidRPr="002E6366">
        <w:rPr>
          <w:lang w:val="es-419"/>
        </w:rPr>
        <w:t xml:space="preserve">se </w:t>
      </w:r>
      <w:r w:rsidRPr="002E6366">
        <w:rPr>
          <w:lang w:val="es-419"/>
        </w:rPr>
        <w:t>utiliza</w:t>
      </w:r>
      <w:r w:rsidR="00D95252" w:rsidRPr="002E6366">
        <w:rPr>
          <w:lang w:val="es-419"/>
        </w:rPr>
        <w:t>n</w:t>
      </w:r>
      <w:r w:rsidRPr="002E6366">
        <w:rPr>
          <w:lang w:val="es-419"/>
        </w:rPr>
        <w:t xml:space="preserve"> los datos</w:t>
      </w:r>
      <w:r w:rsidR="00111352" w:rsidRPr="002E6366">
        <w:rPr>
          <w:lang w:val="es-419"/>
        </w:rPr>
        <w:t xml:space="preserve"> de las variables </w:t>
      </w:r>
      <w:r w:rsidR="002E6366" w:rsidRPr="002E6366">
        <w:rPr>
          <w:lang w:val="es-419"/>
        </w:rPr>
        <w:t>Fecha</w:t>
      </w:r>
      <w:r w:rsidR="00111352" w:rsidRPr="002E6366">
        <w:rPr>
          <w:lang w:val="es-419"/>
        </w:rPr>
        <w:t xml:space="preserve">, </w:t>
      </w:r>
      <w:r w:rsidR="00D95252" w:rsidRPr="002E6366">
        <w:rPr>
          <w:lang w:val="es-419"/>
        </w:rPr>
        <w:t>“Hojas.Evaluadas” y “Hojas.con.Roya” de las líneas donde la variable</w:t>
      </w:r>
      <w:r w:rsidRPr="002E6366">
        <w:rPr>
          <w:lang w:val="es-419"/>
        </w:rPr>
        <w:t xml:space="preserve"> “Tipo_de_datos”</w:t>
      </w:r>
      <w:r w:rsidR="00D95252" w:rsidRPr="002E6366">
        <w:rPr>
          <w:lang w:val="es-419"/>
        </w:rPr>
        <w:t xml:space="preserve"> tiene</w:t>
      </w:r>
      <w:r w:rsidRPr="002E6366">
        <w:rPr>
          <w:lang w:val="es-419"/>
        </w:rPr>
        <w:t xml:space="preserve"> el valor “a realizar</w:t>
      </w:r>
      <w:r w:rsidR="00AD3022" w:rsidRPr="002E6366">
        <w:rPr>
          <w:lang w:val="es-419"/>
        </w:rPr>
        <w:t>”.</w:t>
      </w:r>
    </w:p>
    <w:p w14:paraId="734E4E0D" w14:textId="77777777" w:rsidR="00D95252" w:rsidRPr="00D95252" w:rsidRDefault="00D95252" w:rsidP="00D95252">
      <w:pPr>
        <w:pStyle w:val="Paragraphedeliste"/>
        <w:ind w:left="1080"/>
        <w:jc w:val="both"/>
        <w:rPr>
          <w:lang w:val="es-419"/>
        </w:rPr>
      </w:pPr>
    </w:p>
    <w:p w14:paraId="1E153A2B" w14:textId="77777777" w:rsidR="00D95252" w:rsidRDefault="00D95252" w:rsidP="00D95252">
      <w:pPr>
        <w:pStyle w:val="Paragraphedeliste"/>
        <w:numPr>
          <w:ilvl w:val="0"/>
          <w:numId w:val="1"/>
        </w:numPr>
        <w:jc w:val="both"/>
        <w:rPr>
          <w:b/>
          <w:lang w:val="es-419"/>
        </w:rPr>
      </w:pPr>
      <w:r>
        <w:rPr>
          <w:b/>
          <w:lang w:val="es-419"/>
        </w:rPr>
        <w:t>Pestaña “</w:t>
      </w:r>
      <w:r w:rsidR="004D5E7B">
        <w:rPr>
          <w:b/>
          <w:lang w:val="es-419"/>
        </w:rPr>
        <w:t>Número de parcelas – Datos monitoreo del mes”</w:t>
      </w:r>
    </w:p>
    <w:p w14:paraId="2F653766" w14:textId="77777777" w:rsidR="004D5E7B" w:rsidRDefault="004D5E7B" w:rsidP="004D5E7B">
      <w:pPr>
        <w:pStyle w:val="Paragraphedeliste"/>
        <w:jc w:val="both"/>
        <w:rPr>
          <w:b/>
          <w:lang w:val="es-419"/>
        </w:rPr>
      </w:pPr>
    </w:p>
    <w:p w14:paraId="590B0B3C" w14:textId="77777777" w:rsidR="00111352" w:rsidRPr="00111352" w:rsidRDefault="00111352" w:rsidP="004D5E7B">
      <w:pPr>
        <w:pStyle w:val="Paragraphedeliste"/>
        <w:jc w:val="both"/>
        <w:rPr>
          <w:lang w:val="es-419"/>
        </w:rPr>
      </w:pPr>
      <w:r w:rsidRPr="00111352">
        <w:rPr>
          <w:lang w:val="es-419"/>
        </w:rPr>
        <w:t>En esta etapa se verifica que los monitoreos mensuales han sido eficientes o si requieren de complementarse con más parcelas.</w:t>
      </w:r>
    </w:p>
    <w:p w14:paraId="17BAEC11" w14:textId="77777777" w:rsidR="00111352" w:rsidRDefault="00111352" w:rsidP="004D5E7B">
      <w:pPr>
        <w:pStyle w:val="Paragraphedeliste"/>
        <w:jc w:val="both"/>
        <w:rPr>
          <w:b/>
          <w:lang w:val="es-419"/>
        </w:rPr>
      </w:pPr>
    </w:p>
    <w:p w14:paraId="78FF17E5" w14:textId="77777777" w:rsidR="004D5E7B" w:rsidRDefault="004D5E7B" w:rsidP="004D5E7B">
      <w:pPr>
        <w:pStyle w:val="Paragraphedeliste"/>
        <w:numPr>
          <w:ilvl w:val="0"/>
          <w:numId w:val="7"/>
        </w:numPr>
        <w:jc w:val="both"/>
        <w:rPr>
          <w:u w:val="single"/>
          <w:lang w:val="es-419"/>
        </w:rPr>
      </w:pPr>
      <w:r w:rsidRPr="00DE3A3A">
        <w:rPr>
          <w:u w:val="single"/>
          <w:lang w:val="es-419"/>
        </w:rPr>
        <w:t>Cómo debería funcionar?</w:t>
      </w:r>
    </w:p>
    <w:p w14:paraId="6D44B695" w14:textId="77777777" w:rsidR="004D5E7B" w:rsidRDefault="004D5E7B" w:rsidP="004D5E7B">
      <w:pPr>
        <w:pStyle w:val="Paragraphedeliste"/>
        <w:jc w:val="both"/>
        <w:rPr>
          <w:b/>
          <w:lang w:val="es-419"/>
        </w:rPr>
      </w:pPr>
    </w:p>
    <w:p w14:paraId="001D5EDB" w14:textId="77777777" w:rsidR="00FD7AAF" w:rsidRDefault="00203C7F" w:rsidP="00FD7AAF">
      <w:pPr>
        <w:pStyle w:val="Paragraphedeliste"/>
        <w:jc w:val="both"/>
        <w:rPr>
          <w:lang w:val="es-419"/>
        </w:rPr>
      </w:pPr>
      <w:r w:rsidRPr="009F5B7D">
        <w:rPr>
          <w:lang w:val="es-419"/>
        </w:rPr>
        <w:t>Conociendo la</w:t>
      </w:r>
      <w:r>
        <w:rPr>
          <w:lang w:val="es-419"/>
        </w:rPr>
        <w:t>s</w:t>
      </w:r>
      <w:r w:rsidRPr="009F5B7D">
        <w:rPr>
          <w:lang w:val="es-419"/>
        </w:rPr>
        <w:t xml:space="preserve"> variables </w:t>
      </w:r>
      <w:r w:rsidRPr="00692AE4">
        <w:rPr>
          <w:lang w:val="es-419"/>
        </w:rPr>
        <w:t>que permiten categorizar las parcelas</w:t>
      </w:r>
      <w:r>
        <w:rPr>
          <w:lang w:val="es-419"/>
        </w:rPr>
        <w:t xml:space="preserve"> (punto 2), los parámetros (punto 3), y las variables “</w:t>
      </w:r>
      <w:r w:rsidRPr="00013293">
        <w:rPr>
          <w:lang w:val="es-419"/>
        </w:rPr>
        <w:t>Hojas.Evaluadas</w:t>
      </w:r>
      <w:r>
        <w:rPr>
          <w:lang w:val="es-419"/>
        </w:rPr>
        <w:t>” y “</w:t>
      </w:r>
      <w:r w:rsidRPr="00013293">
        <w:rPr>
          <w:lang w:val="es-419"/>
        </w:rPr>
        <w:t>Hojas.con.Roya</w:t>
      </w:r>
      <w:r>
        <w:rPr>
          <w:lang w:val="es-419"/>
        </w:rPr>
        <w:t>”, se verifica que el número de parcelas que se planificó monitorear (punto 4), ha sido suficiente para tener una buena precisión en la estimación de la incidencia.</w:t>
      </w:r>
    </w:p>
    <w:p w14:paraId="01CC9A41" w14:textId="77777777" w:rsidR="00FD7AAF" w:rsidRDefault="00FD7AAF" w:rsidP="00FD7AAF">
      <w:pPr>
        <w:pStyle w:val="Paragraphedeliste"/>
        <w:jc w:val="both"/>
        <w:rPr>
          <w:lang w:val="es-419"/>
        </w:rPr>
      </w:pPr>
    </w:p>
    <w:p w14:paraId="214666EA" w14:textId="77777777" w:rsidR="00FD7AAF" w:rsidRDefault="00F07BB5" w:rsidP="002E7876">
      <w:pPr>
        <w:pStyle w:val="Paragraphedeliste"/>
        <w:jc w:val="both"/>
        <w:rPr>
          <w:lang w:val="es-419"/>
        </w:rPr>
      </w:pPr>
      <w:r>
        <w:rPr>
          <w:lang w:val="es-419"/>
        </w:rPr>
        <w:t xml:space="preserve">Mensualmente, se cargan los datos del monitoreo mensual en curso. </w:t>
      </w:r>
      <w:r w:rsidR="00FD7AAF">
        <w:rPr>
          <w:lang w:val="es-419"/>
        </w:rPr>
        <w:t>Igual que en los</w:t>
      </w:r>
      <w:r w:rsidR="00FD7AAF" w:rsidRPr="00FD7AAF">
        <w:rPr>
          <w:lang w:val="es-419"/>
        </w:rPr>
        <w:t xml:space="preserve"> punto</w:t>
      </w:r>
      <w:r w:rsidR="00FD7AAF">
        <w:rPr>
          <w:lang w:val="es-419"/>
        </w:rPr>
        <w:t>s</w:t>
      </w:r>
      <w:r w:rsidR="00FD7AAF" w:rsidRPr="00FD7AAF">
        <w:rPr>
          <w:lang w:val="es-419"/>
        </w:rPr>
        <w:t xml:space="preserve"> 1</w:t>
      </w:r>
      <w:r w:rsidR="00FD7AAF">
        <w:rPr>
          <w:lang w:val="es-419"/>
        </w:rPr>
        <w:t xml:space="preserve"> y 4</w:t>
      </w:r>
      <w:r w:rsidR="00FD7AAF" w:rsidRPr="00FD7AAF">
        <w:rPr>
          <w:lang w:val="es-419"/>
        </w:rPr>
        <w:t xml:space="preserve">, el nombre de las variables debe estar en la primera línea. Adicionalmente, se deben conocer las categorías formadas. De acuerdo a lo indicado en el punto 2, se sugiere que la variable categoría esté en la base de datos. </w:t>
      </w:r>
      <w:r>
        <w:rPr>
          <w:lang w:val="es-419"/>
        </w:rPr>
        <w:t xml:space="preserve"> </w:t>
      </w:r>
      <w:r w:rsidR="00FD7AAF" w:rsidRPr="002E7876">
        <w:rPr>
          <w:lang w:val="es-419"/>
        </w:rPr>
        <w:t>Similarmente a lo señalad</w:t>
      </w:r>
      <w:r w:rsidR="002E7876">
        <w:rPr>
          <w:lang w:val="es-419"/>
        </w:rPr>
        <w:t xml:space="preserve">o en </w:t>
      </w:r>
      <w:r w:rsidR="00FD7AAF" w:rsidRPr="002E7876">
        <w:rPr>
          <w:lang w:val="es-419"/>
        </w:rPr>
        <w:t>l</w:t>
      </w:r>
      <w:r w:rsidR="002E7876">
        <w:rPr>
          <w:lang w:val="es-419"/>
        </w:rPr>
        <w:t>os</w:t>
      </w:r>
      <w:r w:rsidR="00FD7AAF" w:rsidRPr="002E7876">
        <w:rPr>
          <w:lang w:val="es-419"/>
        </w:rPr>
        <w:t xml:space="preserve"> punto</w:t>
      </w:r>
      <w:r w:rsidR="002E7876">
        <w:rPr>
          <w:lang w:val="es-419"/>
        </w:rPr>
        <w:t>s</w:t>
      </w:r>
      <w:r w:rsidR="00FD7AAF" w:rsidRPr="002E7876">
        <w:rPr>
          <w:lang w:val="es-419"/>
        </w:rPr>
        <w:t xml:space="preserve"> 1</w:t>
      </w:r>
      <w:r w:rsidR="002E7876">
        <w:rPr>
          <w:lang w:val="es-419"/>
        </w:rPr>
        <w:t xml:space="preserve"> y 4</w:t>
      </w:r>
      <w:r w:rsidR="00FD7AAF" w:rsidRPr="002E7876">
        <w:rPr>
          <w:lang w:val="es-419"/>
        </w:rPr>
        <w:t>, sería útil tener un menú donde se puedan identificar las variables necesarias.</w:t>
      </w:r>
    </w:p>
    <w:p w14:paraId="24E6E2CF" w14:textId="77777777" w:rsidR="00F07BB5" w:rsidRDefault="00F07BB5" w:rsidP="002E7876">
      <w:pPr>
        <w:pStyle w:val="Paragraphedeliste"/>
        <w:jc w:val="both"/>
        <w:rPr>
          <w:lang w:val="es-419"/>
        </w:rPr>
      </w:pPr>
    </w:p>
    <w:p w14:paraId="4897E18C" w14:textId="77777777" w:rsidR="00F07BB5" w:rsidRPr="002E7876" w:rsidRDefault="00F07BB5" w:rsidP="002E7876">
      <w:pPr>
        <w:pStyle w:val="Paragraphedeliste"/>
        <w:jc w:val="both"/>
        <w:rPr>
          <w:lang w:val="es-419"/>
        </w:rPr>
      </w:pPr>
      <w:r>
        <w:rPr>
          <w:lang w:val="es-419"/>
        </w:rPr>
        <w:lastRenderedPageBreak/>
        <w:t>Sería necesario un mensaje que indique que los datos por cargar son del mes en curso únicamente.</w:t>
      </w:r>
    </w:p>
    <w:p w14:paraId="05B49EDA" w14:textId="77777777" w:rsidR="00203C7F" w:rsidRDefault="00203C7F" w:rsidP="00203C7F">
      <w:pPr>
        <w:pStyle w:val="Paragraphedeliste"/>
        <w:jc w:val="both"/>
        <w:rPr>
          <w:lang w:val="es-419"/>
        </w:rPr>
      </w:pPr>
    </w:p>
    <w:p w14:paraId="7D3ECB09" w14:textId="77777777" w:rsidR="00F07BB5" w:rsidRDefault="00F07BB5" w:rsidP="00203C7F">
      <w:pPr>
        <w:pStyle w:val="Paragraphedeliste"/>
        <w:jc w:val="both"/>
        <w:rPr>
          <w:lang w:val="es-419"/>
        </w:rPr>
      </w:pPr>
      <w:r w:rsidRPr="00AC4148">
        <w:rPr>
          <w:noProof/>
          <w:lang w:eastAsia="fr-FR"/>
        </w:rPr>
        <mc:AlternateContent>
          <mc:Choice Requires="wps">
            <w:drawing>
              <wp:anchor distT="45720" distB="45720" distL="114300" distR="114300" simplePos="0" relativeHeight="251673600" behindDoc="0" locked="0" layoutInCell="1" allowOverlap="1" wp14:anchorId="4E024724" wp14:editId="48701AA0">
                <wp:simplePos x="0" y="0"/>
                <wp:positionH relativeFrom="margin">
                  <wp:posOffset>721995</wp:posOffset>
                </wp:positionH>
                <wp:positionV relativeFrom="paragraph">
                  <wp:posOffset>8255</wp:posOffset>
                </wp:positionV>
                <wp:extent cx="5010150" cy="32385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23850"/>
                        </a:xfrm>
                        <a:prstGeom prst="rect">
                          <a:avLst/>
                        </a:prstGeom>
                        <a:solidFill>
                          <a:srgbClr val="FFFFFF"/>
                        </a:solidFill>
                        <a:ln w="9525">
                          <a:solidFill>
                            <a:srgbClr val="000000"/>
                          </a:solidFill>
                          <a:miter lim="800000"/>
                          <a:headEnd/>
                          <a:tailEnd/>
                        </a:ln>
                      </wps:spPr>
                      <wps:txbx>
                        <w:txbxContent>
                          <w:p w14:paraId="0F2F3486" w14:textId="77777777" w:rsidR="00F07BB5" w:rsidRDefault="00F07BB5" w:rsidP="00F07BB5">
                            <w:pPr>
                              <w:rPr>
                                <w:lang w:val="es-419"/>
                              </w:rPr>
                            </w:pPr>
                            <w:r>
                              <w:rPr>
                                <w:lang w:val="es-419"/>
                              </w:rPr>
                              <w:t>Cargue aquí los datos de monitoreo del mes en curso únicamente.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E8316" id="Zone de texte 7" o:spid="_x0000_s1033" type="#_x0000_t202" style="position:absolute;left:0;text-align:left;margin-left:56.85pt;margin-top:.65pt;width:394.5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">
                <v:textbox>
                  <w:txbxContent>
                    <w:p w:rsidR="00F07BB5" w:rsidRDefault="00F07BB5" w:rsidP="00F07BB5">
                      <w:pPr>
                        <w:rPr>
                          <w:lang w:val="es-419"/>
                        </w:rPr>
                      </w:pPr>
                      <w:r>
                        <w:rPr>
                          <w:lang w:val="es-419"/>
                        </w:rPr>
                        <w:t>Cargue aq</w:t>
                      </w:r>
                      <w:r>
                        <w:rPr>
                          <w:lang w:val="es-419"/>
                        </w:rPr>
                        <w:t>uí los datos de monitoreo del mes en curso únicamente.</w:t>
                      </w:r>
                    </w:p>
                  </w:txbxContent>
                </v:textbox>
                <w10:wrap type="square" anchorx="margin"/>
              </v:shape>
            </w:pict>
          </mc:Fallback>
        </mc:AlternateContent>
      </w:r>
    </w:p>
    <w:p w14:paraId="6D002129" w14:textId="77777777" w:rsidR="00F07BB5" w:rsidRDefault="00F07BB5" w:rsidP="00203C7F">
      <w:pPr>
        <w:pStyle w:val="Paragraphedeliste"/>
        <w:jc w:val="both"/>
        <w:rPr>
          <w:lang w:val="es-419"/>
        </w:rPr>
      </w:pPr>
    </w:p>
    <w:p w14:paraId="39051CB4" w14:textId="77777777" w:rsidR="00020947" w:rsidRDefault="00020947" w:rsidP="00203C7F">
      <w:pPr>
        <w:pStyle w:val="Paragraphedeliste"/>
        <w:jc w:val="both"/>
        <w:rPr>
          <w:lang w:val="es-419"/>
        </w:rPr>
      </w:pPr>
    </w:p>
    <w:p w14:paraId="142AF425" w14:textId="77777777" w:rsidR="00F07BB5" w:rsidRDefault="00F07BB5" w:rsidP="00203C7F">
      <w:pPr>
        <w:pStyle w:val="Paragraphedeliste"/>
        <w:jc w:val="both"/>
        <w:rPr>
          <w:lang w:val="es-419"/>
        </w:rPr>
      </w:pPr>
      <w:r>
        <w:rPr>
          <w:lang w:val="es-419"/>
        </w:rPr>
        <w:t>De los datos</w:t>
      </w:r>
      <w:r w:rsidR="00020947">
        <w:rPr>
          <w:lang w:val="es-419"/>
        </w:rPr>
        <w:t xml:space="preserve"> cargados</w:t>
      </w:r>
      <w:r>
        <w:rPr>
          <w:lang w:val="es-419"/>
        </w:rPr>
        <w:t xml:space="preserve">, se deduce el número de parcelas monitoreadas en cada categoría. </w:t>
      </w:r>
    </w:p>
    <w:p w14:paraId="4EE4DF3F" w14:textId="77777777" w:rsidR="00203C7F" w:rsidRDefault="00203C7F" w:rsidP="00203C7F">
      <w:pPr>
        <w:pStyle w:val="Paragraphedeliste"/>
        <w:jc w:val="both"/>
        <w:rPr>
          <w:lang w:val="es-419"/>
        </w:rPr>
      </w:pPr>
    </w:p>
    <w:p w14:paraId="3D554961" w14:textId="77777777" w:rsidR="00203C7F" w:rsidRPr="00161E50" w:rsidRDefault="00F07BB5" w:rsidP="00203C7F">
      <w:pPr>
        <w:pStyle w:val="Paragraphedeliste"/>
        <w:jc w:val="both"/>
        <w:rPr>
          <w:rFonts w:ascii="Arial" w:hAnsi="Arial" w:cs="Arial"/>
          <w:lang w:val="es-419"/>
        </w:rPr>
      </w:pPr>
      <w:r>
        <w:rPr>
          <w:lang w:val="es-419"/>
        </w:rPr>
        <w:t>El modelo vuelve a corre</w:t>
      </w:r>
      <w:r w:rsidR="00696902">
        <w:rPr>
          <w:lang w:val="es-419"/>
        </w:rPr>
        <w:t>r</w:t>
      </w:r>
      <w:r w:rsidR="00020947">
        <w:rPr>
          <w:lang w:val="es-419"/>
        </w:rPr>
        <w:t>, y se comparan el número de parcelas monitoreadas</w:t>
      </w:r>
      <w:r w:rsidR="002349E3">
        <w:rPr>
          <w:lang w:val="es-419"/>
        </w:rPr>
        <w:t xml:space="preserve"> con las</w:t>
      </w:r>
      <w:r w:rsidR="00020947">
        <w:rPr>
          <w:lang w:val="es-419"/>
        </w:rPr>
        <w:t xml:space="preserve"> </w:t>
      </w:r>
      <w:r w:rsidR="00696902">
        <w:rPr>
          <w:lang w:val="es-419"/>
        </w:rPr>
        <w:t xml:space="preserve">que debieran hacerse para tener una buena estimación de la incidencia de roya en </w:t>
      </w:r>
      <w:r w:rsidR="00696902" w:rsidRPr="002349E3">
        <w:rPr>
          <w:lang w:val="es-419"/>
        </w:rPr>
        <w:t xml:space="preserve">cada categoría, a luz de los datos cargados. Sale un mensaje OK, cuando el monitoreo ha sido suficiente, y sale un número de parcelas por hacer nuevamente, si el </w:t>
      </w:r>
      <w:r w:rsidR="00161E50" w:rsidRPr="002349E3">
        <w:rPr>
          <w:lang w:val="es-419"/>
        </w:rPr>
        <w:t>monitoreo no ha sido suficiente en ci</w:t>
      </w:r>
      <w:r w:rsidR="00161E50">
        <w:rPr>
          <w:lang w:val="es-419"/>
        </w:rPr>
        <w:t>ertas categorías. En este último caso, hay que completar el monitoreo, y volver a cargar los datos, hasta que todas las categorías estén en OK.</w:t>
      </w:r>
    </w:p>
    <w:p w14:paraId="0BECF1BF" w14:textId="77777777" w:rsidR="00696902" w:rsidRDefault="00696902" w:rsidP="00203C7F">
      <w:pPr>
        <w:pStyle w:val="Paragraphedeliste"/>
        <w:jc w:val="both"/>
        <w:rPr>
          <w:lang w:val="es-419"/>
        </w:rPr>
      </w:pPr>
    </w:p>
    <w:p w14:paraId="1C02E842" w14:textId="77777777" w:rsidR="00696902" w:rsidRDefault="00696902" w:rsidP="00203C7F">
      <w:pPr>
        <w:pStyle w:val="Paragraphedeliste"/>
        <w:jc w:val="both"/>
        <w:rPr>
          <w:lang w:val="es-419"/>
        </w:rPr>
      </w:pPr>
      <w:r>
        <w:rPr>
          <w:lang w:val="es-419"/>
        </w:rPr>
        <w:t>Un mensaje podría salir explicándolo:</w:t>
      </w:r>
    </w:p>
    <w:p w14:paraId="3694E479" w14:textId="77777777" w:rsidR="00696902" w:rsidRDefault="00696902" w:rsidP="00203C7F">
      <w:pPr>
        <w:pStyle w:val="Paragraphedeliste"/>
        <w:jc w:val="both"/>
        <w:rPr>
          <w:lang w:val="es-419"/>
        </w:rPr>
      </w:pPr>
      <w:r w:rsidRPr="00AC4148">
        <w:rPr>
          <w:noProof/>
          <w:lang w:eastAsia="fr-FR"/>
        </w:rPr>
        <mc:AlternateContent>
          <mc:Choice Requires="wps">
            <w:drawing>
              <wp:anchor distT="45720" distB="45720" distL="114300" distR="114300" simplePos="0" relativeHeight="251677696" behindDoc="0" locked="0" layoutInCell="1" allowOverlap="1" wp14:anchorId="0FBA5135" wp14:editId="79CA1300">
                <wp:simplePos x="0" y="0"/>
                <wp:positionH relativeFrom="margin">
                  <wp:posOffset>681355</wp:posOffset>
                </wp:positionH>
                <wp:positionV relativeFrom="paragraph">
                  <wp:posOffset>188595</wp:posOffset>
                </wp:positionV>
                <wp:extent cx="5010150" cy="1676400"/>
                <wp:effectExtent l="0" t="0" r="19050" b="1905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676400"/>
                        </a:xfrm>
                        <a:prstGeom prst="rect">
                          <a:avLst/>
                        </a:prstGeom>
                        <a:solidFill>
                          <a:srgbClr val="FFFFFF"/>
                        </a:solidFill>
                        <a:ln w="9525">
                          <a:solidFill>
                            <a:srgbClr val="000000"/>
                          </a:solidFill>
                          <a:miter lim="800000"/>
                          <a:headEnd/>
                          <a:tailEnd/>
                        </a:ln>
                      </wps:spPr>
                      <wps:txbx>
                        <w:txbxContent>
                          <w:p w14:paraId="662AA02C" w14:textId="77777777" w:rsidR="00696902" w:rsidRDefault="00696902" w:rsidP="00696902">
                            <w:pPr>
                              <w:rPr>
                                <w:lang w:val="es-419"/>
                              </w:rPr>
                            </w:pPr>
                            <w:r>
                              <w:rPr>
                                <w:lang w:val="es-419"/>
                              </w:rPr>
                              <w:t>Si el resultado es OK para ciertas categorías de fincas, es que el número de parcelas que usted monitoreó, en el mes en curso para esas categorías es adecuado. Ya no tiene que monitorear más parcelas en estas categorías en el mes en curso.</w:t>
                            </w:r>
                          </w:p>
                          <w:p w14:paraId="0C4FB81D" w14:textId="77777777" w:rsidR="00696902" w:rsidRDefault="00696902" w:rsidP="00696902">
                            <w:pPr>
                              <w:rPr>
                                <w:lang w:val="es-419"/>
                              </w:rPr>
                            </w:pPr>
                            <w:r>
                              <w:rPr>
                                <w:lang w:val="es-419"/>
                              </w:rPr>
                              <w:t>Si e</w:t>
                            </w:r>
                            <w:r w:rsidR="00161E50">
                              <w:rPr>
                                <w:lang w:val="es-419"/>
                              </w:rPr>
                              <w:t>n algunas categorías, e</w:t>
                            </w:r>
                            <w:r>
                              <w:rPr>
                                <w:lang w:val="es-419"/>
                              </w:rPr>
                              <w:t>l resultado es un número, ese número es la cantidad de parcelas que debe monitorear</w:t>
                            </w:r>
                            <w:r w:rsidR="00161E50">
                              <w:rPr>
                                <w:lang w:val="es-419"/>
                              </w:rPr>
                              <w:t xml:space="preserve"> de nuevo</w:t>
                            </w:r>
                            <w:r>
                              <w:rPr>
                                <w:lang w:val="es-419"/>
                              </w:rPr>
                              <w:t xml:space="preserve"> para tener una buena estim</w:t>
                            </w:r>
                            <w:r w:rsidR="00161E50">
                              <w:rPr>
                                <w:lang w:val="es-419"/>
                              </w:rPr>
                              <w:t>ación de la incidencia en e</w:t>
                            </w:r>
                            <w:r>
                              <w:rPr>
                                <w:lang w:val="es-419"/>
                              </w:rPr>
                              <w:t>l mes en curso. Monitor</w:t>
                            </w:r>
                            <w:del w:id="0" w:author="Natacha Motisi" w:date="2020-11-30T09:00:00Z">
                              <w:r w:rsidDel="00E2497F">
                                <w:rPr>
                                  <w:lang w:val="es-419"/>
                                </w:rPr>
                                <w:delText>e</w:delText>
                              </w:r>
                            </w:del>
                            <w:r>
                              <w:rPr>
                                <w:lang w:val="es-419"/>
                              </w:rPr>
                              <w:t>é ese número de parcelas en los próximos días y vuelva a cargar los datos para asegurarse que el monitoreo ahora es adecuado.</w:t>
                            </w:r>
                          </w:p>
                          <w:p w14:paraId="6956FB3D" w14:textId="77777777" w:rsidR="00696902" w:rsidRDefault="00696902" w:rsidP="00696902">
                            <w:pPr>
                              <w:rPr>
                                <w:lang w:val="es-419"/>
                              </w:rPr>
                            </w:pPr>
                          </w:p>
                          <w:p w14:paraId="48F130AC" w14:textId="77777777" w:rsidR="00696902" w:rsidRDefault="00696902" w:rsidP="00696902">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A5135" id="Zone de texte 8" o:spid="_x0000_s1034" type="#_x0000_t202" style="position:absolute;left:0;text-align:left;margin-left:53.65pt;margin-top:14.85pt;width:394.5pt;height:1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">
                <v:textbox>
                  <w:txbxContent>
                    <w:p w14:paraId="662AA02C" w14:textId="77777777" w:rsidR="00696902" w:rsidRDefault="00696902" w:rsidP="00696902">
                      <w:pPr>
                        <w:rPr>
                          <w:lang w:val="es-419"/>
                        </w:rPr>
                      </w:pPr>
                      <w:r>
                        <w:rPr>
                          <w:lang w:val="es-419"/>
                        </w:rPr>
                        <w:t>Si el resultado es OK para ciertas categorías de fincas, es que el número de parcelas que usted monitoreó, en el mes en curso para esas categorías es adecuado. Ya no tiene que monitorear más parcelas en estas categorías en el mes en curso.</w:t>
                      </w:r>
                    </w:p>
                    <w:p w14:paraId="0C4FB81D" w14:textId="77777777" w:rsidR="00696902" w:rsidRDefault="00696902" w:rsidP="00696902">
                      <w:pPr>
                        <w:rPr>
                          <w:lang w:val="es-419"/>
                        </w:rPr>
                      </w:pPr>
                      <w:r>
                        <w:rPr>
                          <w:lang w:val="es-419"/>
                        </w:rPr>
                        <w:t>Si e</w:t>
                      </w:r>
                      <w:r w:rsidR="00161E50">
                        <w:rPr>
                          <w:lang w:val="es-419"/>
                        </w:rPr>
                        <w:t>n algunas categorías, e</w:t>
                      </w:r>
                      <w:r>
                        <w:rPr>
                          <w:lang w:val="es-419"/>
                        </w:rPr>
                        <w:t>l resultado es un número, ese número es la cantidad de parcelas que debe monitorear</w:t>
                      </w:r>
                      <w:r w:rsidR="00161E50">
                        <w:rPr>
                          <w:lang w:val="es-419"/>
                        </w:rPr>
                        <w:t xml:space="preserve"> de nuevo</w:t>
                      </w:r>
                      <w:r>
                        <w:rPr>
                          <w:lang w:val="es-419"/>
                        </w:rPr>
                        <w:t xml:space="preserve"> para tener una buena estim</w:t>
                      </w:r>
                      <w:r w:rsidR="00161E50">
                        <w:rPr>
                          <w:lang w:val="es-419"/>
                        </w:rPr>
                        <w:t>ación de la incidencia en e</w:t>
                      </w:r>
                      <w:r>
                        <w:rPr>
                          <w:lang w:val="es-419"/>
                        </w:rPr>
                        <w:t>l mes en curso. Monitor</w:t>
                      </w:r>
                      <w:del w:id="28" w:author="Natacha Motisi" w:date="2020-11-30T09:00:00Z">
                        <w:r w:rsidDel="00E2497F">
                          <w:rPr>
                            <w:lang w:val="es-419"/>
                          </w:rPr>
                          <w:delText>e</w:delText>
                        </w:r>
                      </w:del>
                      <w:r>
                        <w:rPr>
                          <w:lang w:val="es-419"/>
                        </w:rPr>
                        <w:t>é ese número de parcelas en los próximos días y vuelva a cargar los datos para asegurarse que el monitoreo ahora es adecuado.</w:t>
                      </w:r>
                    </w:p>
                    <w:p w14:paraId="6956FB3D" w14:textId="77777777" w:rsidR="00696902" w:rsidRDefault="00696902" w:rsidP="00696902">
                      <w:pPr>
                        <w:rPr>
                          <w:lang w:val="es-419"/>
                        </w:rPr>
                      </w:pPr>
                    </w:p>
                    <w:p w14:paraId="48F130AC" w14:textId="77777777" w:rsidR="00696902" w:rsidRDefault="00696902" w:rsidP="00696902">
                      <w:pPr>
                        <w:rPr>
                          <w:lang w:val="es-419"/>
                        </w:rPr>
                      </w:pPr>
                    </w:p>
                  </w:txbxContent>
                </v:textbox>
                <w10:wrap type="square" anchorx="margin"/>
              </v:shape>
            </w:pict>
          </mc:Fallback>
        </mc:AlternateContent>
      </w:r>
    </w:p>
    <w:p w14:paraId="090DCE27" w14:textId="77777777" w:rsidR="00696902" w:rsidRPr="00696902" w:rsidRDefault="00696902" w:rsidP="00203C7F">
      <w:pPr>
        <w:pStyle w:val="Paragraphedeliste"/>
        <w:jc w:val="both"/>
        <w:rPr>
          <w:rFonts w:ascii="Arial" w:hAnsi="Arial" w:cs="Arial"/>
          <w:lang w:val="es-419"/>
        </w:rPr>
      </w:pPr>
    </w:p>
    <w:p w14:paraId="71AA59A0" w14:textId="77777777" w:rsidR="00203C7F" w:rsidRPr="00203C7F" w:rsidRDefault="00203C7F" w:rsidP="00203C7F">
      <w:pPr>
        <w:pStyle w:val="Paragraphedeliste"/>
        <w:jc w:val="both"/>
        <w:rPr>
          <w:rFonts w:ascii="Segoe UI Symbol" w:hAnsi="Segoe UI Symbol"/>
          <w:b/>
          <w:lang w:val="es-419" w:eastAsia="ja-JP"/>
        </w:rPr>
      </w:pPr>
    </w:p>
    <w:p w14:paraId="2F3D3674" w14:textId="77777777" w:rsidR="00D95252" w:rsidRPr="00AD3022" w:rsidRDefault="00D95252" w:rsidP="00D95252">
      <w:pPr>
        <w:pStyle w:val="Paragraphedeliste"/>
        <w:jc w:val="both"/>
        <w:rPr>
          <w:b/>
          <w:lang w:val="es-419"/>
        </w:rPr>
      </w:pPr>
    </w:p>
    <w:p w14:paraId="5A5EC633" w14:textId="77777777" w:rsidR="001F1839" w:rsidRPr="00161E50" w:rsidRDefault="001F1839" w:rsidP="00161E50">
      <w:pPr>
        <w:jc w:val="both"/>
        <w:rPr>
          <w:lang w:val="es-419"/>
        </w:rPr>
      </w:pPr>
    </w:p>
    <w:p w14:paraId="00E66600" w14:textId="77777777" w:rsidR="00161E50" w:rsidRDefault="00161E50" w:rsidP="00161E50">
      <w:pPr>
        <w:pStyle w:val="Paragraphedeliste"/>
        <w:ind w:left="1080"/>
        <w:jc w:val="both"/>
        <w:rPr>
          <w:u w:val="single"/>
          <w:lang w:val="es-419"/>
        </w:rPr>
      </w:pPr>
    </w:p>
    <w:p w14:paraId="21E3CED1" w14:textId="77777777" w:rsidR="00161E50" w:rsidRDefault="00161E50" w:rsidP="00161E50">
      <w:pPr>
        <w:pStyle w:val="Paragraphedeliste"/>
        <w:numPr>
          <w:ilvl w:val="0"/>
          <w:numId w:val="7"/>
        </w:numPr>
        <w:jc w:val="both"/>
        <w:rPr>
          <w:u w:val="single"/>
          <w:lang w:val="es-419"/>
        </w:rPr>
      </w:pPr>
      <w:r w:rsidRPr="001C4D38">
        <w:rPr>
          <w:u w:val="single"/>
          <w:lang w:val="es-419"/>
        </w:rPr>
        <w:t>Cómo trabaja ahora?</w:t>
      </w:r>
    </w:p>
    <w:p w14:paraId="3B81DFF9" w14:textId="77777777" w:rsidR="001F1839" w:rsidRDefault="001F1839" w:rsidP="00365AD1">
      <w:pPr>
        <w:pStyle w:val="Paragraphedeliste"/>
        <w:ind w:left="1080"/>
        <w:jc w:val="both"/>
        <w:rPr>
          <w:lang w:val="es-419"/>
        </w:rPr>
      </w:pPr>
    </w:p>
    <w:p w14:paraId="007A33B5" w14:textId="595C1770" w:rsidR="00365AD1" w:rsidRDefault="00161E50" w:rsidP="00161E50">
      <w:pPr>
        <w:pStyle w:val="Paragraphedeliste"/>
        <w:ind w:left="709"/>
        <w:jc w:val="both"/>
        <w:rPr>
          <w:lang w:val="es-419"/>
        </w:rPr>
      </w:pPr>
      <w:r>
        <w:rPr>
          <w:lang w:val="es-419"/>
        </w:rPr>
        <w:t>Se carga una base de datos similar a la que se cargó en el punto 1</w:t>
      </w:r>
      <w:r w:rsidR="002349E3">
        <w:rPr>
          <w:lang w:val="es-419"/>
        </w:rPr>
        <w:t>, pero con datos adicionales del monitoreo del mes</w:t>
      </w:r>
      <w:r>
        <w:rPr>
          <w:lang w:val="es-419"/>
        </w:rPr>
        <w:t xml:space="preserve">.  </w:t>
      </w:r>
      <w:r w:rsidRPr="002E6366">
        <w:rPr>
          <w:lang w:val="es-419"/>
        </w:rPr>
        <w:t>Se vuelve a indicar el año actual</w:t>
      </w:r>
      <w:r w:rsidR="002E6366" w:rsidRPr="002E6366">
        <w:rPr>
          <w:lang w:val="es-419"/>
        </w:rPr>
        <w:t xml:space="preserve"> (</w:t>
      </w:r>
      <w:r w:rsidR="002E6366">
        <w:rPr>
          <w:lang w:val="es-419"/>
        </w:rPr>
        <w:t>aunque no se utiliza; el año actual que se utiliza es el que se define en el punto 1). N</w:t>
      </w:r>
      <w:r>
        <w:rPr>
          <w:lang w:val="es-419"/>
        </w:rPr>
        <w:t>o es necesario</w:t>
      </w:r>
      <w:r w:rsidR="002E6366">
        <w:rPr>
          <w:lang w:val="es-419"/>
        </w:rPr>
        <w:t>, en todo caso,</w:t>
      </w:r>
      <w:r>
        <w:rPr>
          <w:lang w:val="es-419"/>
        </w:rPr>
        <w:t xml:space="preserve"> </w:t>
      </w:r>
      <w:r w:rsidR="002E6366">
        <w:rPr>
          <w:lang w:val="es-419"/>
        </w:rPr>
        <w:t xml:space="preserve">definir el año </w:t>
      </w:r>
      <w:r>
        <w:rPr>
          <w:lang w:val="es-419"/>
        </w:rPr>
        <w:t>si sólo se cargan los datos del mes.</w:t>
      </w:r>
    </w:p>
    <w:p w14:paraId="6B1E5342" w14:textId="77777777" w:rsidR="006C3776" w:rsidRDefault="006C3776" w:rsidP="00161E50">
      <w:pPr>
        <w:pStyle w:val="Paragraphedeliste"/>
        <w:ind w:left="709"/>
        <w:jc w:val="both"/>
        <w:rPr>
          <w:lang w:val="es-419"/>
        </w:rPr>
      </w:pPr>
    </w:p>
    <w:p w14:paraId="056D0723" w14:textId="77777777" w:rsidR="006C3776" w:rsidRDefault="006C3776" w:rsidP="00161E50">
      <w:pPr>
        <w:pStyle w:val="Paragraphedeliste"/>
        <w:ind w:left="709"/>
        <w:jc w:val="both"/>
        <w:rPr>
          <w:lang w:val="es-419"/>
        </w:rPr>
      </w:pPr>
      <w:r>
        <w:rPr>
          <w:lang w:val="es-419"/>
        </w:rPr>
        <w:t>Se aplasta el botón “iniciar el análisis” y sale un mensaje que nos envía a la pestaña siguiente: “Tamaño efectuado y necesario”</w:t>
      </w:r>
      <w:r w:rsidR="002349E3">
        <w:rPr>
          <w:lang w:val="es-419"/>
        </w:rPr>
        <w:t>. No debería ser necesario cambiar de pestaña.</w:t>
      </w:r>
    </w:p>
    <w:p w14:paraId="42B787FB" w14:textId="77777777" w:rsidR="00161E50" w:rsidRDefault="00161E50" w:rsidP="00161E50">
      <w:pPr>
        <w:pStyle w:val="Paragraphedeliste"/>
        <w:ind w:left="709"/>
        <w:jc w:val="both"/>
        <w:rPr>
          <w:lang w:val="es-419"/>
        </w:rPr>
      </w:pPr>
    </w:p>
    <w:p w14:paraId="15E87FDA" w14:textId="3C9B485D" w:rsidR="002349E3" w:rsidRDefault="00161E50" w:rsidP="00161E50">
      <w:pPr>
        <w:pStyle w:val="Paragraphedeliste"/>
        <w:ind w:left="709"/>
        <w:jc w:val="both"/>
        <w:rPr>
          <w:lang w:val="es-419"/>
        </w:rPr>
      </w:pPr>
      <w:r w:rsidRPr="002A7266">
        <w:rPr>
          <w:lang w:val="es-419"/>
        </w:rPr>
        <w:t>El número de datos monitoreados por categoría se saca de lo calculado en la pestaña “</w:t>
      </w:r>
      <w:r w:rsidR="006C3776" w:rsidRPr="002A7266">
        <w:rPr>
          <w:lang w:val="es-419"/>
        </w:rPr>
        <w:t>Número de parcelas – Tamaño a realizar”</w:t>
      </w:r>
      <w:r w:rsidR="002349E3" w:rsidRPr="002A7266">
        <w:rPr>
          <w:lang w:val="es-419"/>
        </w:rPr>
        <w:t xml:space="preserve">; no se calcula </w:t>
      </w:r>
      <w:r w:rsidR="002A7266" w:rsidRPr="002A7266">
        <w:rPr>
          <w:lang w:val="es-419"/>
        </w:rPr>
        <w:t xml:space="preserve">nuevamente </w:t>
      </w:r>
      <w:r w:rsidR="002349E3" w:rsidRPr="002A7266">
        <w:rPr>
          <w:lang w:val="es-419"/>
        </w:rPr>
        <w:t>a partir de la base de datos</w:t>
      </w:r>
      <w:r w:rsidR="002A7266" w:rsidRPr="002A7266">
        <w:rPr>
          <w:lang w:val="es-419"/>
        </w:rPr>
        <w:t xml:space="preserve"> cargada</w:t>
      </w:r>
      <w:r w:rsidR="006C3776" w:rsidRPr="002A7266">
        <w:rPr>
          <w:lang w:val="es-419"/>
        </w:rPr>
        <w:t xml:space="preserve">. </w:t>
      </w:r>
      <w:r w:rsidR="002349E3" w:rsidRPr="002A7266">
        <w:rPr>
          <w:lang w:val="es-419"/>
        </w:rPr>
        <w:t xml:space="preserve"> Se vuelve a correr el modelo </w:t>
      </w:r>
      <w:r w:rsidR="00591E12" w:rsidRPr="002A7266">
        <w:rPr>
          <w:lang w:val="es-419"/>
        </w:rPr>
        <w:t>con los datos cargado</w:t>
      </w:r>
      <w:r w:rsidR="002349E3" w:rsidRPr="002A7266">
        <w:rPr>
          <w:lang w:val="es-419"/>
        </w:rPr>
        <w:t>s</w:t>
      </w:r>
      <w:r w:rsidR="002A7266" w:rsidRPr="002A7266">
        <w:rPr>
          <w:lang w:val="es-419"/>
        </w:rPr>
        <w:t xml:space="preserve"> del mes</w:t>
      </w:r>
      <w:r w:rsidR="002349E3" w:rsidRPr="002A7266">
        <w:rPr>
          <w:lang w:val="es-419"/>
        </w:rPr>
        <w:t xml:space="preserve"> para determinar el número de parcelas necesario por categoría. Para ese cálculo, se utilizan los datos para los cuales la variable “Tipo_de_datos” tiene el valor “efectuado”</w:t>
      </w:r>
      <w:r w:rsidR="009864D2" w:rsidRPr="002A7266">
        <w:rPr>
          <w:lang w:val="es-419"/>
        </w:rPr>
        <w:t>: básicamente porque la base contiene también datos históricos señalados con el valor “a realizar"</w:t>
      </w:r>
      <w:r w:rsidR="002349E3" w:rsidRPr="002A7266">
        <w:rPr>
          <w:lang w:val="es-419"/>
        </w:rPr>
        <w:t>.</w:t>
      </w:r>
      <w:r w:rsidR="009864D2" w:rsidRPr="002A7266">
        <w:rPr>
          <w:lang w:val="es-419"/>
        </w:rPr>
        <w:t xml:space="preserve"> Pero eso no es necesario si sólo se cargan los datos del mes.</w:t>
      </w:r>
    </w:p>
    <w:p w14:paraId="137D959B" w14:textId="77777777" w:rsidR="002349E3" w:rsidRDefault="002349E3" w:rsidP="00161E50">
      <w:pPr>
        <w:pStyle w:val="Paragraphedeliste"/>
        <w:ind w:left="709"/>
        <w:jc w:val="both"/>
        <w:rPr>
          <w:lang w:val="es-419"/>
        </w:rPr>
      </w:pPr>
    </w:p>
    <w:p w14:paraId="53E112C1" w14:textId="77777777" w:rsidR="002349E3" w:rsidRDefault="00D3320E" w:rsidP="00161E50">
      <w:pPr>
        <w:pStyle w:val="Paragraphedeliste"/>
        <w:ind w:left="709"/>
        <w:jc w:val="both"/>
        <w:rPr>
          <w:lang w:val="es-419"/>
        </w:rPr>
      </w:pPr>
      <w:r w:rsidRPr="002A7266">
        <w:rPr>
          <w:lang w:val="es-419"/>
        </w:rPr>
        <w:lastRenderedPageBreak/>
        <w:t>Se obtiene un cuadro comparativo por categoría, donde se tiene el número de parcelas efectuado, el número de parcelas que debieran hacerse, la diferencia (lo que hay que completar) o un OK, si el monitoreo ha sido suficiente.</w:t>
      </w:r>
    </w:p>
    <w:p w14:paraId="7C995FD5" w14:textId="77777777" w:rsidR="009864D2" w:rsidRDefault="009864D2" w:rsidP="00161E50">
      <w:pPr>
        <w:pStyle w:val="Paragraphedeliste"/>
        <w:ind w:left="709"/>
        <w:jc w:val="both"/>
        <w:rPr>
          <w:lang w:val="es-419"/>
        </w:rPr>
      </w:pPr>
    </w:p>
    <w:p w14:paraId="22FE79E6" w14:textId="77777777" w:rsidR="00FC6C4B" w:rsidRDefault="00FC6C4B" w:rsidP="00161E50">
      <w:pPr>
        <w:pStyle w:val="Paragraphedeliste"/>
        <w:ind w:left="709"/>
        <w:jc w:val="both"/>
        <w:rPr>
          <w:lang w:val="es-419"/>
        </w:rPr>
      </w:pPr>
      <w:r>
        <w:rPr>
          <w:lang w:val="es-419"/>
        </w:rPr>
        <w:t xml:space="preserve">En esa misma pestaña, se pueden cargar los datos del mes que se han completado, y se repite el proceso. </w:t>
      </w:r>
    </w:p>
    <w:p w14:paraId="1797286D" w14:textId="77777777" w:rsidR="00FC6C4B" w:rsidRDefault="00FC6C4B" w:rsidP="00161E50">
      <w:pPr>
        <w:pStyle w:val="Paragraphedeliste"/>
        <w:ind w:left="709"/>
        <w:jc w:val="both"/>
        <w:rPr>
          <w:lang w:val="es-419"/>
        </w:rPr>
      </w:pPr>
    </w:p>
    <w:p w14:paraId="1CF69619" w14:textId="77777777" w:rsidR="00FC6C4B" w:rsidRDefault="00FC6C4B" w:rsidP="00161E50">
      <w:pPr>
        <w:pStyle w:val="Paragraphedeliste"/>
        <w:ind w:left="709"/>
        <w:jc w:val="both"/>
        <w:rPr>
          <w:lang w:val="es-419"/>
        </w:rPr>
      </w:pPr>
      <w:r>
        <w:rPr>
          <w:lang w:val="es-419"/>
        </w:rPr>
        <w:t>La pestaña “Nueva ronda” es obsoleta.</w:t>
      </w:r>
    </w:p>
    <w:p w14:paraId="3AE8EEE9" w14:textId="77777777" w:rsidR="009864D2" w:rsidRDefault="009864D2" w:rsidP="00161E50">
      <w:pPr>
        <w:pStyle w:val="Paragraphedeliste"/>
        <w:ind w:left="709"/>
        <w:jc w:val="both"/>
        <w:rPr>
          <w:lang w:val="es-419"/>
        </w:rPr>
      </w:pPr>
    </w:p>
    <w:p w14:paraId="15223278" w14:textId="77777777" w:rsidR="002349E3" w:rsidRPr="00D83AE7" w:rsidRDefault="002349E3" w:rsidP="002349E3">
      <w:pPr>
        <w:jc w:val="both"/>
        <w:rPr>
          <w:lang w:val="es-419"/>
        </w:rPr>
      </w:pPr>
      <w:bookmarkStart w:id="1" w:name="_GoBack"/>
      <w:bookmarkEnd w:id="1"/>
    </w:p>
    <w:sectPr w:rsidR="002349E3" w:rsidRPr="00D83A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E70DE" w14:textId="77777777" w:rsidR="002C43C5" w:rsidRDefault="002C43C5" w:rsidP="00D3320E">
      <w:pPr>
        <w:spacing w:after="0" w:line="240" w:lineRule="auto"/>
      </w:pPr>
      <w:r>
        <w:separator/>
      </w:r>
    </w:p>
  </w:endnote>
  <w:endnote w:type="continuationSeparator" w:id="0">
    <w:p w14:paraId="1921FDA3" w14:textId="77777777" w:rsidR="002C43C5" w:rsidRDefault="002C43C5" w:rsidP="00D3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D6339" w14:textId="77777777" w:rsidR="002C43C5" w:rsidRDefault="002C43C5" w:rsidP="00D3320E">
      <w:pPr>
        <w:spacing w:after="0" w:line="240" w:lineRule="auto"/>
      </w:pPr>
      <w:r>
        <w:separator/>
      </w:r>
    </w:p>
  </w:footnote>
  <w:footnote w:type="continuationSeparator" w:id="0">
    <w:p w14:paraId="1EE56014" w14:textId="77777777" w:rsidR="002C43C5" w:rsidRDefault="002C43C5" w:rsidP="00D3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50F"/>
    <w:multiLevelType w:val="hybridMultilevel"/>
    <w:tmpl w:val="4036E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E86BDC"/>
    <w:multiLevelType w:val="hybridMultilevel"/>
    <w:tmpl w:val="9760BE88"/>
    <w:lvl w:ilvl="0" w:tplc="02A258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3F90DEE"/>
    <w:multiLevelType w:val="hybridMultilevel"/>
    <w:tmpl w:val="963E7274"/>
    <w:lvl w:ilvl="0" w:tplc="02A258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1747CC3"/>
    <w:multiLevelType w:val="hybridMultilevel"/>
    <w:tmpl w:val="DE808958"/>
    <w:lvl w:ilvl="0" w:tplc="02A258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5436771"/>
    <w:multiLevelType w:val="hybridMultilevel"/>
    <w:tmpl w:val="4C049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280ED2"/>
    <w:multiLevelType w:val="hybridMultilevel"/>
    <w:tmpl w:val="D1E829B4"/>
    <w:lvl w:ilvl="0" w:tplc="02A258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F721807"/>
    <w:multiLevelType w:val="hybridMultilevel"/>
    <w:tmpl w:val="EC34146C"/>
    <w:lvl w:ilvl="0" w:tplc="02A258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cha Motisi">
    <w15:presenceInfo w15:providerId="None" w15:userId="Natacha Moti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2C"/>
    <w:rsid w:val="00013293"/>
    <w:rsid w:val="00020947"/>
    <w:rsid w:val="00111352"/>
    <w:rsid w:val="00140B28"/>
    <w:rsid w:val="00161E50"/>
    <w:rsid w:val="00195982"/>
    <w:rsid w:val="001C4D38"/>
    <w:rsid w:val="001F034A"/>
    <w:rsid w:val="001F1839"/>
    <w:rsid w:val="00203C7F"/>
    <w:rsid w:val="002349E3"/>
    <w:rsid w:val="00246B08"/>
    <w:rsid w:val="00253A07"/>
    <w:rsid w:val="002679D1"/>
    <w:rsid w:val="002A7266"/>
    <w:rsid w:val="002C43C5"/>
    <w:rsid w:val="002E6366"/>
    <w:rsid w:val="002E7876"/>
    <w:rsid w:val="00356962"/>
    <w:rsid w:val="00365AD1"/>
    <w:rsid w:val="003F74C1"/>
    <w:rsid w:val="004A5E1F"/>
    <w:rsid w:val="004B745F"/>
    <w:rsid w:val="004D5E7B"/>
    <w:rsid w:val="004F516F"/>
    <w:rsid w:val="00545B43"/>
    <w:rsid w:val="00591E12"/>
    <w:rsid w:val="005F732C"/>
    <w:rsid w:val="00692AE4"/>
    <w:rsid w:val="00696902"/>
    <w:rsid w:val="006C3776"/>
    <w:rsid w:val="00715C0C"/>
    <w:rsid w:val="007255A9"/>
    <w:rsid w:val="00777E7E"/>
    <w:rsid w:val="00791F6B"/>
    <w:rsid w:val="007D28FF"/>
    <w:rsid w:val="00837694"/>
    <w:rsid w:val="00846BDB"/>
    <w:rsid w:val="00930469"/>
    <w:rsid w:val="00971E5F"/>
    <w:rsid w:val="009839BC"/>
    <w:rsid w:val="009864D2"/>
    <w:rsid w:val="009B6289"/>
    <w:rsid w:val="009C6EEE"/>
    <w:rsid w:val="009F5B7D"/>
    <w:rsid w:val="00A0049C"/>
    <w:rsid w:val="00A55234"/>
    <w:rsid w:val="00A74B6A"/>
    <w:rsid w:val="00A81920"/>
    <w:rsid w:val="00AB1461"/>
    <w:rsid w:val="00AC4148"/>
    <w:rsid w:val="00AD3022"/>
    <w:rsid w:val="00AE4101"/>
    <w:rsid w:val="00AE7E07"/>
    <w:rsid w:val="00B448B3"/>
    <w:rsid w:val="00BE1D13"/>
    <w:rsid w:val="00CC73B7"/>
    <w:rsid w:val="00D3320E"/>
    <w:rsid w:val="00D83AE7"/>
    <w:rsid w:val="00D95252"/>
    <w:rsid w:val="00DE3A3A"/>
    <w:rsid w:val="00E2497F"/>
    <w:rsid w:val="00EE0767"/>
    <w:rsid w:val="00F07BB5"/>
    <w:rsid w:val="00F15632"/>
    <w:rsid w:val="00F439FA"/>
    <w:rsid w:val="00F63249"/>
    <w:rsid w:val="00F84309"/>
    <w:rsid w:val="00FB199C"/>
    <w:rsid w:val="00FC6C4B"/>
    <w:rsid w:val="00FD2198"/>
    <w:rsid w:val="00FD7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44C8"/>
  <w15:chartTrackingRefBased/>
  <w15:docId w15:val="{EFE51A28-3B74-4789-B59E-1DF62E2D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732C"/>
    <w:pPr>
      <w:ind w:left="720"/>
      <w:contextualSpacing/>
    </w:pPr>
  </w:style>
  <w:style w:type="character" w:styleId="Textedelespacerserv">
    <w:name w:val="Placeholder Text"/>
    <w:basedOn w:val="Policepardfaut"/>
    <w:uiPriority w:val="99"/>
    <w:semiHidden/>
    <w:rsid w:val="00140B28"/>
    <w:rPr>
      <w:color w:val="808080"/>
    </w:rPr>
  </w:style>
  <w:style w:type="character" w:styleId="Marquedecommentaire">
    <w:name w:val="annotation reference"/>
    <w:basedOn w:val="Policepardfaut"/>
    <w:uiPriority w:val="99"/>
    <w:semiHidden/>
    <w:unhideWhenUsed/>
    <w:rsid w:val="004D5E7B"/>
    <w:rPr>
      <w:sz w:val="16"/>
      <w:szCs w:val="16"/>
    </w:rPr>
  </w:style>
  <w:style w:type="paragraph" w:styleId="Commentaire">
    <w:name w:val="annotation text"/>
    <w:basedOn w:val="Normal"/>
    <w:link w:val="CommentaireCar"/>
    <w:uiPriority w:val="99"/>
    <w:semiHidden/>
    <w:unhideWhenUsed/>
    <w:rsid w:val="004D5E7B"/>
    <w:pPr>
      <w:spacing w:line="240" w:lineRule="auto"/>
    </w:pPr>
    <w:rPr>
      <w:sz w:val="20"/>
      <w:szCs w:val="20"/>
    </w:rPr>
  </w:style>
  <w:style w:type="character" w:customStyle="1" w:styleId="CommentaireCar">
    <w:name w:val="Commentaire Car"/>
    <w:basedOn w:val="Policepardfaut"/>
    <w:link w:val="Commentaire"/>
    <w:uiPriority w:val="99"/>
    <w:semiHidden/>
    <w:rsid w:val="004D5E7B"/>
    <w:rPr>
      <w:sz w:val="20"/>
      <w:szCs w:val="20"/>
    </w:rPr>
  </w:style>
  <w:style w:type="paragraph" w:styleId="Objetducommentaire">
    <w:name w:val="annotation subject"/>
    <w:basedOn w:val="Commentaire"/>
    <w:next w:val="Commentaire"/>
    <w:link w:val="ObjetducommentaireCar"/>
    <w:uiPriority w:val="99"/>
    <w:semiHidden/>
    <w:unhideWhenUsed/>
    <w:rsid w:val="004D5E7B"/>
    <w:rPr>
      <w:b/>
      <w:bCs/>
    </w:rPr>
  </w:style>
  <w:style w:type="character" w:customStyle="1" w:styleId="ObjetducommentaireCar">
    <w:name w:val="Objet du commentaire Car"/>
    <w:basedOn w:val="CommentaireCar"/>
    <w:link w:val="Objetducommentaire"/>
    <w:uiPriority w:val="99"/>
    <w:semiHidden/>
    <w:rsid w:val="004D5E7B"/>
    <w:rPr>
      <w:b/>
      <w:bCs/>
      <w:sz w:val="20"/>
      <w:szCs w:val="20"/>
    </w:rPr>
  </w:style>
  <w:style w:type="paragraph" w:styleId="Textedebulles">
    <w:name w:val="Balloon Text"/>
    <w:basedOn w:val="Normal"/>
    <w:link w:val="TextedebullesCar"/>
    <w:uiPriority w:val="99"/>
    <w:semiHidden/>
    <w:unhideWhenUsed/>
    <w:rsid w:val="004D5E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5E7B"/>
    <w:rPr>
      <w:rFonts w:ascii="Segoe UI" w:hAnsi="Segoe UI" w:cs="Segoe UI"/>
      <w:sz w:val="18"/>
      <w:szCs w:val="18"/>
    </w:rPr>
  </w:style>
  <w:style w:type="paragraph" w:styleId="En-tte">
    <w:name w:val="header"/>
    <w:basedOn w:val="Normal"/>
    <w:link w:val="En-tteCar"/>
    <w:uiPriority w:val="99"/>
    <w:unhideWhenUsed/>
    <w:rsid w:val="00D3320E"/>
    <w:pPr>
      <w:tabs>
        <w:tab w:val="center" w:pos="4536"/>
        <w:tab w:val="right" w:pos="9072"/>
      </w:tabs>
      <w:spacing w:after="0" w:line="240" w:lineRule="auto"/>
    </w:pPr>
  </w:style>
  <w:style w:type="character" w:customStyle="1" w:styleId="En-tteCar">
    <w:name w:val="En-tête Car"/>
    <w:basedOn w:val="Policepardfaut"/>
    <w:link w:val="En-tte"/>
    <w:uiPriority w:val="99"/>
    <w:rsid w:val="00D3320E"/>
  </w:style>
  <w:style w:type="paragraph" w:styleId="Pieddepage">
    <w:name w:val="footer"/>
    <w:basedOn w:val="Normal"/>
    <w:link w:val="PieddepageCar"/>
    <w:uiPriority w:val="99"/>
    <w:unhideWhenUsed/>
    <w:rsid w:val="00D332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1659</Words>
  <Characters>9126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dc:creator>
  <cp:keywords/>
  <dc:description/>
  <cp:lastModifiedBy>avelino</cp:lastModifiedBy>
  <cp:revision>3</cp:revision>
  <dcterms:created xsi:type="dcterms:W3CDTF">2020-12-06T23:46:00Z</dcterms:created>
  <dcterms:modified xsi:type="dcterms:W3CDTF">2020-12-06T23:46:00Z</dcterms:modified>
</cp:coreProperties>
</file>